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91" w:rsidRPr="00680B91" w:rsidRDefault="00680B91" w:rsidP="00680B91">
      <w:pPr>
        <w:shd w:val="clear" w:color="auto" w:fill="FFFFFF"/>
        <w:spacing w:after="210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r w:rsidRPr="00680B91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Recommendations</w:t>
      </w:r>
      <w:bookmarkStart w:id="0" w:name="_GoBack"/>
      <w:bookmarkEnd w:id="0"/>
    </w:p>
    <w:p w:rsidR="00105A70" w:rsidRPr="00784D4B" w:rsidRDefault="00680B91" w:rsidP="00105A70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10" w:line="240" w:lineRule="auto"/>
        <w:rPr>
          <w:ins w:id="1" w:author="Kate Roberts" w:date="2019-04-06T00:54:00Z"/>
          <w:rFonts w:eastAsia="Times New Roman" w:cs="Arial"/>
          <w:b/>
          <w:bCs/>
          <w:color w:val="000000"/>
          <w:sz w:val="20"/>
          <w:szCs w:val="20"/>
          <w:lang w:eastAsia="en-GB"/>
          <w:rPrChange w:id="2" w:author="Kate Roberts" w:date="2019-04-06T01:24:00Z">
            <w:rPr>
              <w:ins w:id="3" w:author="Kate Roberts" w:date="2019-04-06T00:54:00Z"/>
              <w:lang w:eastAsia="en-GB"/>
            </w:rPr>
          </w:rPrChange>
        </w:rPr>
        <w:pPrChange w:id="4" w:author="Kate Roberts" w:date="2019-04-06T00:54:00Z">
          <w:pPr>
            <w:shd w:val="clear" w:color="auto" w:fill="FFFFFF"/>
            <w:spacing w:after="210" w:line="240" w:lineRule="auto"/>
          </w:pPr>
        </w:pPrChange>
      </w:pPr>
      <w:del w:id="5" w:author="Kate Roberts" w:date="2019-04-06T00:54:00Z">
        <w:r w:rsidRPr="00784D4B" w:rsidDel="00105A70">
          <w:rPr>
            <w:rFonts w:eastAsia="Times New Roman" w:cs="Arial"/>
            <w:b/>
            <w:bCs/>
            <w:color w:val="000000"/>
            <w:sz w:val="20"/>
            <w:szCs w:val="20"/>
            <w:lang w:eastAsia="en-GB"/>
            <w:rPrChange w:id="6" w:author="Kate Roberts" w:date="2019-04-06T01:24:00Z">
              <w:rPr>
                <w:lang w:eastAsia="en-GB"/>
              </w:rPr>
            </w:rPrChange>
          </w:rPr>
          <w:delText xml:space="preserve">1. </w:delText>
        </w:r>
      </w:del>
      <w:r w:rsidRPr="00784D4B">
        <w:rPr>
          <w:rFonts w:eastAsia="Times New Roman" w:cs="Arial"/>
          <w:b/>
          <w:bCs/>
          <w:color w:val="000000"/>
          <w:sz w:val="20"/>
          <w:szCs w:val="20"/>
          <w:lang w:eastAsia="en-GB"/>
          <w:rPrChange w:id="7" w:author="Kate Roberts" w:date="2019-04-06T01:24:00Z">
            <w:rPr>
              <w:lang w:eastAsia="en-GB"/>
            </w:rPr>
          </w:rPrChange>
        </w:rPr>
        <w:t>Develop Metadata quality KPIs</w:t>
      </w:r>
      <w:ins w:id="8" w:author="Kate Roberts [2]" w:date="2019-02-21T04:10:00Z">
        <w:r w:rsidR="00D745EA" w:rsidRPr="00784D4B">
          <w:rPr>
            <w:rFonts w:eastAsia="Times New Roman" w:cs="Arial"/>
            <w:b/>
            <w:bCs/>
            <w:color w:val="000000"/>
            <w:sz w:val="20"/>
            <w:szCs w:val="20"/>
            <w:lang w:eastAsia="en-GB"/>
            <w:rPrChange w:id="9" w:author="Kate Roberts" w:date="2019-04-06T01:24:00Z">
              <w:rPr>
                <w:lang w:eastAsia="en-GB"/>
              </w:rPr>
            </w:rPrChange>
          </w:rPr>
          <w:t>,</w:t>
        </w:r>
      </w:ins>
      <w:r w:rsidRPr="00784D4B">
        <w:rPr>
          <w:rFonts w:eastAsia="Times New Roman" w:cs="Arial"/>
          <w:b/>
          <w:bCs/>
          <w:color w:val="000000"/>
          <w:sz w:val="20"/>
          <w:szCs w:val="20"/>
          <w:lang w:eastAsia="en-GB"/>
          <w:rPrChange w:id="10" w:author="Kate Roberts" w:date="2019-04-06T01:24:00Z">
            <w:rPr>
              <w:lang w:eastAsia="en-GB"/>
            </w:rPr>
          </w:rPrChange>
        </w:rPr>
        <w:t xml:space="preserve"> </w:t>
      </w:r>
      <w:del w:id="11" w:author="Kate Roberts [2]" w:date="2019-02-21T04:10:00Z">
        <w:r w:rsidRPr="00784D4B" w:rsidDel="00D745EA">
          <w:rPr>
            <w:rFonts w:eastAsia="Times New Roman" w:cs="Arial"/>
            <w:b/>
            <w:bCs/>
            <w:color w:val="000000"/>
            <w:sz w:val="20"/>
            <w:szCs w:val="20"/>
            <w:lang w:eastAsia="en-GB"/>
            <w:rPrChange w:id="12" w:author="Kate Roberts" w:date="2019-04-06T01:24:00Z">
              <w:rPr>
                <w:lang w:eastAsia="en-GB"/>
              </w:rPr>
            </w:rPrChange>
          </w:rPr>
          <w:delText xml:space="preserve">and </w:delText>
        </w:r>
      </w:del>
      <w:r w:rsidRPr="00784D4B">
        <w:rPr>
          <w:rFonts w:eastAsia="Times New Roman" w:cs="Arial"/>
          <w:b/>
          <w:bCs/>
          <w:color w:val="000000"/>
          <w:sz w:val="20"/>
          <w:szCs w:val="20"/>
          <w:lang w:eastAsia="en-GB"/>
          <w:rPrChange w:id="13" w:author="Kate Roberts" w:date="2019-04-06T01:24:00Z">
            <w:rPr>
              <w:lang w:eastAsia="en-GB"/>
            </w:rPr>
          </w:rPrChange>
        </w:rPr>
        <w:t>recommend</w:t>
      </w:r>
      <w:ins w:id="14" w:author="Kate Roberts [2]" w:date="2019-02-21T04:10:00Z">
        <w:r w:rsidR="00D745EA" w:rsidRPr="00784D4B">
          <w:rPr>
            <w:rFonts w:eastAsia="Times New Roman" w:cs="Arial"/>
            <w:b/>
            <w:bCs/>
            <w:color w:val="000000"/>
            <w:sz w:val="20"/>
            <w:szCs w:val="20"/>
            <w:lang w:eastAsia="en-GB"/>
            <w:rPrChange w:id="15" w:author="Kate Roberts" w:date="2019-04-06T01:24:00Z">
              <w:rPr>
                <w:lang w:eastAsia="en-GB"/>
              </w:rPr>
            </w:rPrChange>
          </w:rPr>
          <w:t>, and implement</w:t>
        </w:r>
      </w:ins>
      <w:r w:rsidRPr="00784D4B">
        <w:rPr>
          <w:rFonts w:eastAsia="Times New Roman" w:cs="Arial"/>
          <w:b/>
          <w:bCs/>
          <w:color w:val="000000"/>
          <w:sz w:val="20"/>
          <w:szCs w:val="20"/>
          <w:lang w:eastAsia="en-GB"/>
          <w:rPrChange w:id="16" w:author="Kate Roberts" w:date="2019-04-06T01:24:00Z">
            <w:rPr>
              <w:lang w:eastAsia="en-GB"/>
            </w:rPr>
          </w:rPrChange>
        </w:rPr>
        <w:t xml:space="preserve"> a process for improving the quality of the metadata content</w:t>
      </w:r>
    </w:p>
    <w:p w:rsidR="00156B4B" w:rsidRPr="00784D4B" w:rsidDel="00105A70" w:rsidRDefault="00156B4B" w:rsidP="00105A70">
      <w:pPr>
        <w:pStyle w:val="ListParagraph"/>
        <w:shd w:val="clear" w:color="auto" w:fill="FFFFFF"/>
        <w:spacing w:after="210" w:line="240" w:lineRule="auto"/>
        <w:rPr>
          <w:ins w:id="17" w:author="Kate Roberts [2]" w:date="2019-02-21T04:06:00Z"/>
          <w:del w:id="18" w:author="Kate Roberts" w:date="2019-04-06T00:54:00Z"/>
          <w:rFonts w:eastAsia="Times New Roman" w:cs="Arial"/>
          <w:color w:val="000000"/>
          <w:sz w:val="20"/>
          <w:szCs w:val="20"/>
          <w:lang w:eastAsia="en-GB"/>
          <w:rPrChange w:id="19" w:author="Kate Roberts" w:date="2019-04-06T01:24:00Z">
            <w:rPr>
              <w:ins w:id="20" w:author="Kate Roberts [2]" w:date="2019-02-21T04:06:00Z"/>
              <w:del w:id="21" w:author="Kate Roberts" w:date="2019-04-06T00:54:00Z"/>
              <w:lang w:eastAsia="en-GB"/>
            </w:rPr>
          </w:rPrChange>
        </w:rPr>
        <w:pPrChange w:id="22" w:author="Kate Roberts" w:date="2019-04-06T00:54:00Z">
          <w:pPr>
            <w:shd w:val="clear" w:color="auto" w:fill="FFFFFF"/>
            <w:spacing w:after="210" w:line="240" w:lineRule="auto"/>
          </w:pPr>
        </w:pPrChange>
      </w:pPr>
      <w:del w:id="23" w:author="Kate Roberts" w:date="2019-04-06T00:54:00Z">
        <w:r w:rsidRPr="00784D4B" w:rsidDel="00105A70">
          <w:rPr>
            <w:rFonts w:eastAsia="Times New Roman" w:cs="Arial"/>
            <w:color w:val="000000"/>
            <w:sz w:val="20"/>
            <w:szCs w:val="20"/>
            <w:lang w:eastAsia="en-GB"/>
            <w:rPrChange w:id="24" w:author="Kate Roberts" w:date="2019-04-06T01:24:00Z">
              <w:rPr>
                <w:lang w:eastAsia="en-GB"/>
              </w:rPr>
            </w:rPrChange>
          </w:rPr>
          <w:br/>
        </w:r>
      </w:del>
      <w:r w:rsidRPr="00784D4B">
        <w:rPr>
          <w:rFonts w:eastAsia="Times New Roman" w:cs="Arial"/>
          <w:color w:val="000000"/>
          <w:sz w:val="20"/>
          <w:szCs w:val="20"/>
          <w:lang w:eastAsia="en-GB"/>
          <w:rPrChange w:id="25" w:author="Kate Roberts" w:date="2019-04-06T01:24:00Z">
            <w:rPr>
              <w:lang w:eastAsia="en-GB"/>
            </w:rPr>
          </w:rPrChange>
        </w:rPr>
        <w:t>D</w:t>
      </w:r>
      <w:r w:rsidR="00680B91" w:rsidRPr="00784D4B">
        <w:rPr>
          <w:rFonts w:eastAsia="Times New Roman" w:cs="Arial"/>
          <w:color w:val="000000"/>
          <w:sz w:val="20"/>
          <w:szCs w:val="20"/>
          <w:lang w:eastAsia="en-GB"/>
          <w:rPrChange w:id="26" w:author="Kate Roberts" w:date="2019-04-06T01:24:00Z">
            <w:rPr>
              <w:lang w:eastAsia="en-GB"/>
            </w:rPr>
          </w:rPrChange>
        </w:rPr>
        <w:t xml:space="preserve">iscovery </w:t>
      </w:r>
      <w:r w:rsidRPr="00784D4B">
        <w:rPr>
          <w:rFonts w:eastAsia="Times New Roman" w:cs="Arial"/>
          <w:color w:val="000000"/>
          <w:sz w:val="20"/>
          <w:szCs w:val="20"/>
          <w:lang w:eastAsia="en-GB"/>
          <w:rPrChange w:id="27" w:author="Kate Roberts" w:date="2019-04-06T01:24:00Z">
            <w:rPr>
              <w:lang w:eastAsia="en-GB"/>
            </w:rPr>
          </w:rPrChange>
        </w:rPr>
        <w:t>effectiveness is highly dependent on metadata</w:t>
      </w:r>
      <w:r w:rsidR="00680B91" w:rsidRPr="00784D4B">
        <w:rPr>
          <w:rFonts w:eastAsia="Times New Roman" w:cs="Arial"/>
          <w:color w:val="000000"/>
          <w:sz w:val="20"/>
          <w:szCs w:val="20"/>
          <w:lang w:eastAsia="en-GB"/>
          <w:rPrChange w:id="28" w:author="Kate Roberts" w:date="2019-04-06T01:24:00Z">
            <w:rPr>
              <w:lang w:eastAsia="en-GB"/>
            </w:rPr>
          </w:rPrChange>
        </w:rPr>
        <w:t xml:space="preserve"> content</w:t>
      </w:r>
      <w:r w:rsidRPr="00784D4B">
        <w:rPr>
          <w:rFonts w:eastAsia="Times New Roman" w:cs="Arial"/>
          <w:color w:val="000000"/>
          <w:sz w:val="20"/>
          <w:szCs w:val="20"/>
          <w:lang w:eastAsia="en-GB"/>
          <w:rPrChange w:id="29" w:author="Kate Roberts" w:date="2019-04-06T01:24:00Z">
            <w:rPr>
              <w:lang w:eastAsia="en-GB"/>
            </w:rPr>
          </w:rPrChange>
        </w:rPr>
        <w:t>.</w:t>
      </w:r>
      <w:r w:rsidR="00680B91" w:rsidRPr="00784D4B">
        <w:rPr>
          <w:rFonts w:eastAsia="Times New Roman" w:cs="Arial"/>
          <w:color w:val="000000"/>
          <w:sz w:val="20"/>
          <w:szCs w:val="20"/>
          <w:lang w:eastAsia="en-GB"/>
          <w:rPrChange w:id="30" w:author="Kate Roberts" w:date="2019-04-06T01:24:00Z">
            <w:rPr>
              <w:lang w:eastAsia="en-GB"/>
            </w:rPr>
          </w:rPrChange>
        </w:rPr>
        <w:t xml:space="preserve"> </w:t>
      </w:r>
      <w:ins w:id="31" w:author="Kate Roberts [2]" w:date="2019-02-21T03:59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2" w:author="Kate Roberts" w:date="2019-04-06T01:24:00Z">
              <w:rPr>
                <w:lang w:eastAsia="en-GB"/>
              </w:rPr>
            </w:rPrChange>
          </w:rPr>
          <w:t>This is related not only to search effectiveness but also metadata content</w:t>
        </w:r>
      </w:ins>
      <w:ins w:id="33" w:author="Kate Roberts [2]" w:date="2019-02-21T04:01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4" w:author="Kate Roberts" w:date="2019-04-06T01:24:00Z">
              <w:rPr>
                <w:lang w:eastAsia="en-GB"/>
              </w:rPr>
            </w:rPrChange>
          </w:rPr>
          <w:t xml:space="preserve"> containing sufficient information for users to determine the suitability </w:t>
        </w:r>
        <w:proofErr w:type="gramStart"/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5" w:author="Kate Roberts" w:date="2019-04-06T01:24:00Z">
              <w:rPr>
                <w:lang w:eastAsia="en-GB"/>
              </w:rPr>
            </w:rPrChange>
          </w:rPr>
          <w:t>a</w:t>
        </w:r>
        <w:proofErr w:type="gramEnd"/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6" w:author="Kate Roberts" w:date="2019-04-06T01:24:00Z">
              <w:rPr>
                <w:lang w:eastAsia="en-GB"/>
              </w:rPr>
            </w:rPrChange>
          </w:rPr>
          <w:t xml:space="preserve"> </w:t>
        </w:r>
        <w:proofErr w:type="spellStart"/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7" w:author="Kate Roberts" w:date="2019-04-06T01:24:00Z">
              <w:rPr>
                <w:lang w:eastAsia="en-GB"/>
              </w:rPr>
            </w:rPrChange>
          </w:rPr>
          <w:t>a</w:t>
        </w:r>
        <w:proofErr w:type="spellEnd"/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8" w:author="Kate Roberts" w:date="2019-04-06T01:24:00Z">
              <w:rPr>
                <w:lang w:eastAsia="en-GB"/>
              </w:rPr>
            </w:rPrChange>
          </w:rPr>
          <w:t xml:space="preserve"> dat</w:t>
        </w:r>
      </w:ins>
      <w:ins w:id="39" w:author="Kate Roberts [2]" w:date="2019-02-21T04:02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40" w:author="Kate Roberts" w:date="2019-04-06T01:24:00Z">
              <w:rPr>
                <w:lang w:eastAsia="en-GB"/>
              </w:rPr>
            </w:rPrChange>
          </w:rPr>
          <w:t>a</w:t>
        </w:r>
      </w:ins>
      <w:ins w:id="41" w:author="Kate Roberts [2]" w:date="2019-02-21T04:01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42" w:author="Kate Roberts" w:date="2019-04-06T01:24:00Z">
              <w:rPr>
                <w:lang w:eastAsia="en-GB"/>
              </w:rPr>
            </w:rPrChange>
          </w:rPr>
          <w:t>set</w:t>
        </w:r>
      </w:ins>
      <w:ins w:id="43" w:author="Kate Roberts [2]" w:date="2019-02-21T04:02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44" w:author="Kate Roberts" w:date="2019-04-06T01:24:00Z">
              <w:rPr>
                <w:lang w:eastAsia="en-GB"/>
              </w:rPr>
            </w:rPrChange>
          </w:rPr>
          <w:t xml:space="preserve"> for their purpose.</w:t>
        </w:r>
      </w:ins>
      <w:del w:id="45" w:author="Kate Roberts [2]" w:date="2019-02-21T04:02:00Z">
        <w:r w:rsidR="00680B91" w:rsidRPr="00784D4B" w:rsidDel="00156B4B">
          <w:rPr>
            <w:rFonts w:eastAsia="Times New Roman" w:cs="Arial"/>
            <w:color w:val="000000"/>
            <w:sz w:val="20"/>
            <w:szCs w:val="20"/>
            <w:lang w:eastAsia="en-GB"/>
            <w:rPrChange w:id="46" w:author="Kate Roberts" w:date="2019-04-06T01:24:00Z">
              <w:rPr>
                <w:lang w:eastAsia="en-GB"/>
              </w:rPr>
            </w:rPrChange>
          </w:rPr>
          <w:delText>it is created from. Poor quality content lead with having a lot of records matched by the same discovery keywords.</w:delText>
        </w:r>
      </w:del>
      <w:r w:rsidR="00680B91" w:rsidRPr="00784D4B">
        <w:rPr>
          <w:rFonts w:eastAsia="Times New Roman" w:cs="Arial"/>
          <w:color w:val="000000"/>
          <w:sz w:val="20"/>
          <w:szCs w:val="20"/>
          <w:lang w:eastAsia="en-GB"/>
          <w:rPrChange w:id="47" w:author="Kate Roberts" w:date="2019-04-06T01:24:00Z">
            <w:rPr>
              <w:lang w:eastAsia="en-GB"/>
            </w:rPr>
          </w:rPrChange>
        </w:rPr>
        <w:t xml:space="preserve"> In order to imp</w:t>
      </w:r>
      <w:r w:rsidR="00E05709" w:rsidRPr="00784D4B">
        <w:rPr>
          <w:rFonts w:eastAsia="Times New Roman" w:cs="Arial"/>
          <w:color w:val="000000"/>
          <w:sz w:val="20"/>
          <w:szCs w:val="20"/>
          <w:lang w:eastAsia="en-GB"/>
          <w:rPrChange w:id="48" w:author="Kate Roberts" w:date="2019-04-06T01:24:00Z">
            <w:rPr>
              <w:lang w:eastAsia="en-GB"/>
            </w:rPr>
          </w:rPrChange>
        </w:rPr>
        <w:t xml:space="preserve">rove the quality content, </w:t>
      </w:r>
      <w:r w:rsidR="00E05709" w:rsidRPr="00784D4B">
        <w:rPr>
          <w:rFonts w:eastAsia="Times New Roman" w:cs="Arial"/>
          <w:color w:val="000000"/>
          <w:sz w:val="20"/>
          <w:szCs w:val="20"/>
          <w:lang w:eastAsia="en-GB"/>
          <w:rPrChange w:id="49" w:author="Kate Roberts" w:date="2019-04-06T01:24:00Z">
            <w:rPr>
              <w:lang w:eastAsia="en-GB"/>
            </w:rPr>
          </w:rPrChange>
        </w:rPr>
        <w:br/>
      </w:r>
      <w:r w:rsidR="00E05709" w:rsidRPr="00784D4B">
        <w:rPr>
          <w:rFonts w:eastAsia="Times New Roman" w:cs="Arial"/>
          <w:color w:val="000000"/>
          <w:sz w:val="20"/>
          <w:szCs w:val="20"/>
          <w:lang w:eastAsia="en-GB"/>
          <w:rPrChange w:id="50" w:author="Kate Roberts" w:date="2019-04-06T01:24:00Z">
            <w:rPr>
              <w:lang w:eastAsia="en-GB"/>
            </w:rPr>
          </w:rPrChange>
        </w:rPr>
        <w:br/>
        <w:t>TT-MDG</w:t>
      </w:r>
      <w:ins w:id="51" w:author="Kate Roberts" w:date="2019-04-06T01:16:00Z">
        <w:r w:rsidR="008A164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52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/ TT-MD</w:t>
        </w:r>
      </w:ins>
      <w:r w:rsidR="00E05709" w:rsidRPr="00784D4B">
        <w:rPr>
          <w:rFonts w:eastAsia="Times New Roman" w:cs="Arial"/>
          <w:color w:val="000000"/>
          <w:sz w:val="20"/>
          <w:szCs w:val="20"/>
          <w:lang w:eastAsia="en-GB"/>
          <w:rPrChange w:id="53" w:author="Kate Roberts" w:date="2019-04-06T01:24:00Z">
            <w:rPr>
              <w:lang w:eastAsia="en-GB"/>
            </w:rPr>
          </w:rPrChange>
        </w:rPr>
        <w:t>S</w:t>
      </w:r>
      <w:r w:rsidR="00680B91" w:rsidRPr="00784D4B">
        <w:rPr>
          <w:rFonts w:eastAsia="Times New Roman" w:cs="Arial"/>
          <w:color w:val="000000"/>
          <w:sz w:val="20"/>
          <w:szCs w:val="20"/>
          <w:lang w:eastAsia="en-GB"/>
          <w:rPrChange w:id="54" w:author="Kate Roberts" w:date="2019-04-06T01:24:00Z">
            <w:rPr>
              <w:lang w:eastAsia="en-GB"/>
            </w:rPr>
          </w:rPrChange>
        </w:rPr>
        <w:t xml:space="preserve"> </w:t>
      </w:r>
      <w:proofErr w:type="gramStart"/>
      <w:ins w:id="55" w:author="Kate Roberts [2]" w:date="2019-02-21T04:04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56" w:author="Kate Roberts" w:date="2019-04-06T01:24:00Z">
              <w:rPr>
                <w:lang w:eastAsia="en-GB"/>
              </w:rPr>
            </w:rPrChange>
          </w:rPr>
          <w:t>wi</w:t>
        </w:r>
      </w:ins>
      <w:proofErr w:type="gramEnd"/>
      <w:del w:id="57" w:author="Kate Roberts [2]" w:date="2019-02-21T04:04:00Z">
        <w:r w:rsidR="00680B91" w:rsidRPr="00784D4B" w:rsidDel="00156B4B">
          <w:rPr>
            <w:rFonts w:eastAsia="Times New Roman" w:cs="Arial"/>
            <w:color w:val="000000"/>
            <w:sz w:val="20"/>
            <w:szCs w:val="20"/>
            <w:lang w:eastAsia="en-GB"/>
            <w:rPrChange w:id="58" w:author="Kate Roberts" w:date="2019-04-06T01:24:00Z">
              <w:rPr>
                <w:lang w:eastAsia="en-GB"/>
              </w:rPr>
            </w:rPrChange>
          </w:rPr>
          <w:delText>sha</w:delText>
        </w:r>
      </w:del>
      <w:r w:rsidR="00680B91" w:rsidRPr="00784D4B">
        <w:rPr>
          <w:rFonts w:eastAsia="Times New Roman" w:cs="Arial"/>
          <w:color w:val="000000"/>
          <w:sz w:val="20"/>
          <w:szCs w:val="20"/>
          <w:lang w:eastAsia="en-GB"/>
          <w:rPrChange w:id="59" w:author="Kate Roberts" w:date="2019-04-06T01:24:00Z">
            <w:rPr>
              <w:lang w:eastAsia="en-GB"/>
            </w:rPr>
          </w:rPrChange>
        </w:rPr>
        <w:t>ll</w:t>
      </w:r>
      <w:ins w:id="60" w:author="Kate Roberts [2]" w:date="2019-02-21T04:04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61" w:author="Kate Roberts" w:date="2019-04-06T01:24:00Z">
              <w:rPr>
                <w:lang w:eastAsia="en-GB"/>
              </w:rPr>
            </w:rPrChange>
          </w:rPr>
          <w:t>:</w:t>
        </w:r>
      </w:ins>
      <w:r w:rsidR="00680B91" w:rsidRPr="00784D4B">
        <w:rPr>
          <w:rFonts w:eastAsia="Times New Roman" w:cs="Arial"/>
          <w:color w:val="000000"/>
          <w:sz w:val="20"/>
          <w:szCs w:val="20"/>
          <w:lang w:eastAsia="en-GB"/>
          <w:rPrChange w:id="62" w:author="Kate Roberts" w:date="2019-04-06T01:24:00Z">
            <w:rPr>
              <w:lang w:eastAsia="en-GB"/>
            </w:rPr>
          </w:rPrChange>
        </w:rPr>
        <w:t xml:space="preserve"> </w:t>
      </w:r>
      <w:ins w:id="63" w:author="Kate Roberts" w:date="2019-04-06T01:15:00Z">
        <w:r w:rsidR="008A164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64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br/>
        </w:r>
      </w:ins>
      <w:r w:rsidR="00E05709" w:rsidRPr="00784D4B">
        <w:rPr>
          <w:rFonts w:eastAsia="Times New Roman" w:cs="Arial"/>
          <w:color w:val="000000"/>
          <w:sz w:val="20"/>
          <w:szCs w:val="20"/>
          <w:lang w:eastAsia="en-GB"/>
          <w:rPrChange w:id="65" w:author="Kate Roberts" w:date="2019-04-06T01:24:00Z">
            <w:rPr>
              <w:lang w:eastAsia="en-GB"/>
            </w:rPr>
          </w:rPrChange>
        </w:rPr>
        <w:br/>
        <w:t>D</w:t>
      </w:r>
      <w:r w:rsidR="00680B91" w:rsidRPr="00784D4B">
        <w:rPr>
          <w:rFonts w:eastAsia="Times New Roman" w:cs="Arial"/>
          <w:color w:val="000000"/>
          <w:sz w:val="20"/>
          <w:szCs w:val="20"/>
          <w:lang w:eastAsia="en-GB"/>
          <w:rPrChange w:id="66" w:author="Kate Roberts" w:date="2019-04-06T01:24:00Z">
            <w:rPr>
              <w:lang w:eastAsia="en-GB"/>
            </w:rPr>
          </w:rPrChange>
        </w:rPr>
        <w:t xml:space="preserve">efine </w:t>
      </w:r>
      <w:ins w:id="67" w:author="Kate Roberts [2]" w:date="2019-02-21T04:03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68" w:author="Kate Roberts" w:date="2019-04-06T01:24:00Z">
              <w:rPr>
                <w:lang w:eastAsia="en-GB"/>
              </w:rPr>
            </w:rPrChange>
          </w:rPr>
          <w:t xml:space="preserve">and prioritise </w:t>
        </w:r>
      </w:ins>
      <w:r w:rsidR="00680B91" w:rsidRPr="00784D4B">
        <w:rPr>
          <w:rFonts w:eastAsia="Times New Roman" w:cs="Arial"/>
          <w:color w:val="000000"/>
          <w:sz w:val="20"/>
          <w:szCs w:val="20"/>
          <w:lang w:eastAsia="en-GB"/>
          <w:rPrChange w:id="69" w:author="Kate Roberts" w:date="2019-04-06T01:24:00Z">
            <w:rPr>
              <w:lang w:eastAsia="en-GB"/>
            </w:rPr>
          </w:rPrChange>
        </w:rPr>
        <w:t>a set of Key Performance indicators</w:t>
      </w:r>
      <w:ins w:id="70" w:author="Kate Roberts [2]" w:date="2019-02-21T04:03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1" w:author="Kate Roberts" w:date="2019-04-06T01:24:00Z">
              <w:rPr>
                <w:lang w:eastAsia="en-GB"/>
              </w:rPr>
            </w:rPrChange>
          </w:rPr>
          <w:t xml:space="preserve"> to be used</w:t>
        </w:r>
      </w:ins>
      <w:r w:rsidR="00680B91" w:rsidRPr="00784D4B">
        <w:rPr>
          <w:rFonts w:eastAsia="Times New Roman" w:cs="Arial"/>
          <w:color w:val="000000"/>
          <w:sz w:val="20"/>
          <w:szCs w:val="20"/>
          <w:lang w:eastAsia="en-GB"/>
          <w:rPrChange w:id="72" w:author="Kate Roberts" w:date="2019-04-06T01:24:00Z">
            <w:rPr>
              <w:lang w:eastAsia="en-GB"/>
            </w:rPr>
          </w:rPrChange>
        </w:rPr>
        <w:t xml:space="preserve"> to evaluate and monitor the</w:t>
      </w:r>
      <w:ins w:id="73" w:author="Kate Roberts [2]" w:date="2019-02-21T04:03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4" w:author="Kate Roberts" w:date="2019-04-06T01:24:00Z">
              <w:rPr>
                <w:lang w:eastAsia="en-GB"/>
              </w:rPr>
            </w:rPrChange>
          </w:rPr>
          <w:t xml:space="preserve"> quality of the</w:t>
        </w:r>
      </w:ins>
      <w:r w:rsidR="00680B91" w:rsidRPr="00784D4B">
        <w:rPr>
          <w:rFonts w:eastAsia="Times New Roman" w:cs="Arial"/>
          <w:color w:val="000000"/>
          <w:sz w:val="20"/>
          <w:szCs w:val="20"/>
          <w:lang w:eastAsia="en-GB"/>
          <w:rPrChange w:id="75" w:author="Kate Roberts" w:date="2019-04-06T01:24:00Z">
            <w:rPr>
              <w:lang w:eastAsia="en-GB"/>
            </w:rPr>
          </w:rPrChange>
        </w:rPr>
        <w:t xml:space="preserve"> WIS metadata content. </w:t>
      </w:r>
      <w:r w:rsidR="00E05709" w:rsidRPr="00784D4B">
        <w:rPr>
          <w:rFonts w:eastAsia="Times New Roman" w:cs="Arial"/>
          <w:color w:val="000000"/>
          <w:sz w:val="20"/>
          <w:szCs w:val="20"/>
          <w:lang w:eastAsia="en-GB"/>
          <w:rPrChange w:id="76" w:author="Kate Roberts" w:date="2019-04-06T01:24:00Z">
            <w:rPr>
              <w:lang w:eastAsia="en-GB"/>
            </w:rPr>
          </w:rPrChange>
        </w:rPr>
        <w:br/>
      </w:r>
      <w:r w:rsidR="00E05709" w:rsidRPr="00784D4B">
        <w:rPr>
          <w:rFonts w:eastAsia="Times New Roman" w:cs="Arial"/>
          <w:color w:val="000000"/>
          <w:sz w:val="20"/>
          <w:szCs w:val="20"/>
          <w:lang w:eastAsia="en-GB"/>
          <w:rPrChange w:id="77" w:author="Kate Roberts" w:date="2019-04-06T01:24:00Z">
            <w:rPr>
              <w:lang w:eastAsia="en-GB"/>
            </w:rPr>
          </w:rPrChange>
        </w:rPr>
        <w:br/>
      </w:r>
      <w:ins w:id="78" w:author="Kate Roberts [2]" w:date="2019-02-21T04:05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9" w:author="Kate Roberts" w:date="2019-04-06T01:24:00Z">
              <w:rPr>
                <w:lang w:eastAsia="en-GB"/>
              </w:rPr>
            </w:rPrChange>
          </w:rPr>
          <w:t xml:space="preserve">Ensure that suitable guidance and examples </w:t>
        </w:r>
        <w:proofErr w:type="gramStart"/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0" w:author="Kate Roberts" w:date="2019-04-06T01:24:00Z">
              <w:rPr>
                <w:lang w:eastAsia="en-GB"/>
              </w:rPr>
            </w:rPrChange>
          </w:rPr>
          <w:t>exist  (</w:t>
        </w:r>
        <w:proofErr w:type="gramEnd"/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1" w:author="Kate Roberts" w:date="2019-04-06T01:24:00Z">
              <w:rPr>
                <w:lang w:eastAsia="en-GB"/>
              </w:rPr>
            </w:rPrChange>
          </w:rPr>
          <w:t>if appropriate, in exemplar metadata records)</w:t>
        </w:r>
      </w:ins>
      <w:ins w:id="82" w:author="Kate Roberts [2]" w:date="2019-02-21T04:06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3" w:author="Kate Roberts" w:date="2019-04-06T01:24:00Z">
              <w:rPr>
                <w:lang w:eastAsia="en-GB"/>
              </w:rPr>
            </w:rPrChange>
          </w:rPr>
          <w:t>, that quality assessment feedback can refer to.</w:t>
        </w:r>
      </w:ins>
      <w:ins w:id="84" w:author="Kate Roberts" w:date="2019-04-06T00:55:00Z">
        <w:r w:rsidR="00105A70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5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br/>
        </w:r>
        <w:r w:rsidR="00105A70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6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br/>
        </w:r>
      </w:ins>
    </w:p>
    <w:p w:rsidR="00156B4B" w:rsidRPr="00784D4B" w:rsidDel="00105A70" w:rsidRDefault="00680B91" w:rsidP="00105A70">
      <w:pPr>
        <w:pStyle w:val="ListParagraph"/>
        <w:shd w:val="clear" w:color="auto" w:fill="FFFFFF"/>
        <w:spacing w:after="210" w:line="240" w:lineRule="auto"/>
        <w:rPr>
          <w:ins w:id="87" w:author="Kate Roberts [2]" w:date="2019-02-21T04:04:00Z"/>
          <w:del w:id="88" w:author="Kate Roberts" w:date="2019-04-06T00:55:00Z"/>
          <w:sz w:val="20"/>
          <w:szCs w:val="20"/>
          <w:lang w:eastAsia="en-GB"/>
          <w:rPrChange w:id="89" w:author="Kate Roberts" w:date="2019-04-06T01:24:00Z">
            <w:rPr>
              <w:ins w:id="90" w:author="Kate Roberts [2]" w:date="2019-02-21T04:04:00Z"/>
              <w:del w:id="91" w:author="Kate Roberts" w:date="2019-04-06T00:55:00Z"/>
              <w:lang w:eastAsia="en-GB"/>
            </w:rPr>
          </w:rPrChange>
        </w:rPr>
        <w:pPrChange w:id="92" w:author="Kate Roberts" w:date="2019-04-06T00:54:00Z">
          <w:pPr>
            <w:shd w:val="clear" w:color="auto" w:fill="FFFFFF"/>
            <w:spacing w:after="210" w:line="240" w:lineRule="auto"/>
          </w:pPr>
        </w:pPrChange>
      </w:pPr>
      <w:r w:rsidRPr="00784D4B">
        <w:rPr>
          <w:sz w:val="20"/>
          <w:szCs w:val="20"/>
          <w:lang w:eastAsia="en-GB"/>
          <w:rPrChange w:id="93" w:author="Kate Roberts" w:date="2019-04-06T01:24:00Z">
            <w:rPr>
              <w:lang w:eastAsia="en-GB"/>
            </w:rPr>
          </w:rPrChange>
        </w:rPr>
        <w:t xml:space="preserve">Based on the </w:t>
      </w:r>
      <w:ins w:id="94" w:author="Kate Roberts [2]" w:date="2019-02-21T04:06:00Z">
        <w:r w:rsidR="00156B4B" w:rsidRPr="00784D4B">
          <w:rPr>
            <w:sz w:val="20"/>
            <w:szCs w:val="20"/>
            <w:lang w:eastAsia="en-GB"/>
            <w:rPrChange w:id="95" w:author="Kate Roberts" w:date="2019-04-06T01:24:00Z">
              <w:rPr>
                <w:lang w:eastAsia="en-GB"/>
              </w:rPr>
            </w:rPrChange>
          </w:rPr>
          <w:t>KPIs</w:t>
        </w:r>
      </w:ins>
      <w:del w:id="96" w:author="Kate Roberts [2]" w:date="2019-02-21T04:06:00Z">
        <w:r w:rsidRPr="00784D4B" w:rsidDel="00156B4B">
          <w:rPr>
            <w:sz w:val="20"/>
            <w:szCs w:val="20"/>
            <w:lang w:eastAsia="en-GB"/>
            <w:rPrChange w:id="97" w:author="Kate Roberts" w:date="2019-04-06T01:24:00Z">
              <w:rPr>
                <w:lang w:eastAsia="en-GB"/>
              </w:rPr>
            </w:rPrChange>
          </w:rPr>
          <w:delText>list of created</w:delText>
        </w:r>
      </w:del>
      <w:del w:id="98" w:author="Kate Roberts [2]" w:date="2019-02-21T04:04:00Z">
        <w:r w:rsidRPr="00784D4B" w:rsidDel="00156B4B">
          <w:rPr>
            <w:sz w:val="20"/>
            <w:szCs w:val="20"/>
            <w:lang w:eastAsia="en-GB"/>
            <w:rPrChange w:id="99" w:author="Kate Roberts" w:date="2019-04-06T01:24:00Z">
              <w:rPr>
                <w:lang w:eastAsia="en-GB"/>
              </w:rPr>
            </w:rPrChange>
          </w:rPr>
          <w:delText xml:space="preserve"> key performance</w:delText>
        </w:r>
      </w:del>
      <w:r w:rsidRPr="00784D4B">
        <w:rPr>
          <w:sz w:val="20"/>
          <w:szCs w:val="20"/>
          <w:lang w:eastAsia="en-GB"/>
          <w:rPrChange w:id="100" w:author="Kate Roberts" w:date="2019-04-06T01:24:00Z">
            <w:rPr>
              <w:lang w:eastAsia="en-GB"/>
            </w:rPr>
          </w:rPrChange>
        </w:rPr>
        <w:t xml:space="preserve">, </w:t>
      </w:r>
      <w:ins w:id="101" w:author="Kate Roberts [2]" w:date="2019-02-21T04:07:00Z">
        <w:r w:rsidR="00156B4B" w:rsidRPr="00784D4B">
          <w:rPr>
            <w:sz w:val="20"/>
            <w:szCs w:val="20"/>
            <w:lang w:eastAsia="en-GB"/>
            <w:rPrChange w:id="102" w:author="Kate Roberts" w:date="2019-04-06T01:24:00Z">
              <w:rPr>
                <w:lang w:eastAsia="en-GB"/>
              </w:rPr>
            </w:rPrChange>
          </w:rPr>
          <w:t>conduct</w:t>
        </w:r>
      </w:ins>
      <w:del w:id="103" w:author="Kate Roberts [2]" w:date="2019-02-21T04:07:00Z">
        <w:r w:rsidRPr="00784D4B" w:rsidDel="00156B4B">
          <w:rPr>
            <w:sz w:val="20"/>
            <w:szCs w:val="20"/>
            <w:lang w:eastAsia="en-GB"/>
            <w:rPrChange w:id="104" w:author="Kate Roberts" w:date="2019-04-06T01:24:00Z">
              <w:rPr>
                <w:lang w:eastAsia="en-GB"/>
              </w:rPr>
            </w:rPrChange>
          </w:rPr>
          <w:delText xml:space="preserve">a </w:delText>
        </w:r>
      </w:del>
      <w:ins w:id="105" w:author="Kate Roberts [2]" w:date="2019-02-21T04:07:00Z">
        <w:r w:rsidR="00156B4B" w:rsidRPr="00784D4B">
          <w:rPr>
            <w:sz w:val="20"/>
            <w:szCs w:val="20"/>
            <w:lang w:eastAsia="en-GB"/>
            <w:rPrChange w:id="106" w:author="Kate Roberts" w:date="2019-04-06T01:24:00Z">
              <w:rPr>
                <w:lang w:eastAsia="en-GB"/>
              </w:rPr>
            </w:rPrChange>
          </w:rPr>
          <w:t xml:space="preserve"> a </w:t>
        </w:r>
      </w:ins>
      <w:r w:rsidRPr="00784D4B">
        <w:rPr>
          <w:sz w:val="20"/>
          <w:szCs w:val="20"/>
          <w:lang w:eastAsia="en-GB"/>
          <w:rPrChange w:id="107" w:author="Kate Roberts" w:date="2019-04-06T01:24:00Z">
            <w:rPr>
              <w:lang w:eastAsia="en-GB"/>
            </w:rPr>
          </w:rPrChange>
        </w:rPr>
        <w:t>first evaluation</w:t>
      </w:r>
      <w:ins w:id="108" w:author="Kate Roberts [2]" w:date="2019-02-21T04:07:00Z">
        <w:r w:rsidR="00AD314C" w:rsidRPr="00784D4B">
          <w:rPr>
            <w:sz w:val="20"/>
            <w:szCs w:val="20"/>
            <w:lang w:eastAsia="en-GB"/>
            <w:rPrChange w:id="109" w:author="Kate Roberts" w:date="2019-04-06T01:24:00Z">
              <w:rPr>
                <w:lang w:eastAsia="en-GB"/>
              </w:rPr>
            </w:rPrChange>
          </w:rPr>
          <w:t xml:space="preserve"> </w:t>
        </w:r>
      </w:ins>
      <w:del w:id="110" w:author="Kate Roberts [2]" w:date="2019-02-21T04:07:00Z">
        <w:r w:rsidRPr="00784D4B" w:rsidDel="00AD314C">
          <w:rPr>
            <w:sz w:val="20"/>
            <w:szCs w:val="20"/>
            <w:lang w:eastAsia="en-GB"/>
            <w:rPrChange w:id="111" w:author="Kate Roberts" w:date="2019-04-06T01:24:00Z">
              <w:rPr>
                <w:lang w:eastAsia="en-GB"/>
              </w:rPr>
            </w:rPrChange>
          </w:rPr>
          <w:delText xml:space="preserve"> shall be conducted by the</w:delText>
        </w:r>
      </w:del>
      <w:ins w:id="112" w:author="Kate Roberts [2]" w:date="2019-02-21T04:07:00Z">
        <w:r w:rsidR="00AD314C" w:rsidRPr="00784D4B">
          <w:rPr>
            <w:sz w:val="20"/>
            <w:szCs w:val="20"/>
            <w:lang w:eastAsia="en-GB"/>
            <w:rPrChange w:id="113" w:author="Kate Roberts" w:date="2019-04-06T01:24:00Z">
              <w:rPr>
                <w:lang w:eastAsia="en-GB"/>
              </w:rPr>
            </w:rPrChange>
          </w:rPr>
          <w:t>(</w:t>
        </w:r>
      </w:ins>
      <w:del w:id="114" w:author="Kate Roberts [2]" w:date="2019-02-21T04:07:00Z">
        <w:r w:rsidRPr="00784D4B" w:rsidDel="00AD314C">
          <w:rPr>
            <w:sz w:val="20"/>
            <w:szCs w:val="20"/>
            <w:lang w:eastAsia="en-GB"/>
            <w:rPrChange w:id="115" w:author="Kate Roberts" w:date="2019-04-06T01:24:00Z">
              <w:rPr>
                <w:lang w:eastAsia="en-GB"/>
              </w:rPr>
            </w:rPrChange>
          </w:rPr>
          <w:delText xml:space="preserve"> </w:delText>
        </w:r>
      </w:del>
      <w:ins w:id="116" w:author="Kate Roberts" w:date="2019-04-06T01:16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117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TT-MDG / TT-MDS</w:t>
        </w:r>
      </w:ins>
      <w:del w:id="118" w:author="Kate Roberts" w:date="2019-04-06T01:16:00Z">
        <w:r w:rsidRPr="00784D4B" w:rsidDel="00784D4B">
          <w:rPr>
            <w:sz w:val="20"/>
            <w:szCs w:val="20"/>
            <w:lang w:eastAsia="en-GB"/>
            <w:rPrChange w:id="119" w:author="Kate Roberts" w:date="2019-04-06T01:24:00Z">
              <w:rPr>
                <w:lang w:eastAsia="en-GB"/>
              </w:rPr>
            </w:rPrChange>
          </w:rPr>
          <w:delText>TT-MD</w:delText>
        </w:r>
      </w:del>
      <w:ins w:id="120" w:author="Kate Roberts [2]" w:date="2019-02-21T04:04:00Z">
        <w:del w:id="121" w:author="Kate Roberts" w:date="2019-04-06T01:16:00Z">
          <w:r w:rsidR="00156B4B" w:rsidRPr="00784D4B" w:rsidDel="00784D4B">
            <w:rPr>
              <w:sz w:val="20"/>
              <w:szCs w:val="20"/>
              <w:lang w:eastAsia="en-GB"/>
              <w:rPrChange w:id="122" w:author="Kate Roberts" w:date="2019-04-06T01:24:00Z">
                <w:rPr>
                  <w:lang w:eastAsia="en-GB"/>
                </w:rPr>
              </w:rPrChange>
            </w:rPr>
            <w:delText>G</w:delText>
          </w:r>
        </w:del>
      </w:ins>
      <w:del w:id="123" w:author="Kate Roberts" w:date="2019-04-06T01:16:00Z">
        <w:r w:rsidRPr="00784D4B" w:rsidDel="00784D4B">
          <w:rPr>
            <w:sz w:val="20"/>
            <w:szCs w:val="20"/>
            <w:lang w:eastAsia="en-GB"/>
            <w:rPrChange w:id="124" w:author="Kate Roberts" w:date="2019-04-06T01:24:00Z">
              <w:rPr>
                <w:lang w:eastAsia="en-GB"/>
              </w:rPr>
            </w:rPrChange>
          </w:rPr>
          <w:delText>S</w:delText>
        </w:r>
      </w:del>
      <w:ins w:id="125" w:author="Kate Roberts [2]" w:date="2019-02-21T04:07:00Z">
        <w:r w:rsidR="00AD314C" w:rsidRPr="00784D4B">
          <w:rPr>
            <w:sz w:val="20"/>
            <w:szCs w:val="20"/>
            <w:lang w:eastAsia="en-GB"/>
            <w:rPrChange w:id="126" w:author="Kate Roberts" w:date="2019-04-06T01:24:00Z">
              <w:rPr>
                <w:lang w:eastAsia="en-GB"/>
              </w:rPr>
            </w:rPrChange>
          </w:rPr>
          <w:t>)</w:t>
        </w:r>
      </w:ins>
      <w:del w:id="127" w:author="Kate Roberts [2]" w:date="2019-02-21T04:07:00Z">
        <w:r w:rsidRPr="00784D4B" w:rsidDel="00AD314C">
          <w:rPr>
            <w:sz w:val="20"/>
            <w:szCs w:val="20"/>
            <w:lang w:eastAsia="en-GB"/>
            <w:rPrChange w:id="128" w:author="Kate Roberts" w:date="2019-04-06T01:24:00Z">
              <w:rPr>
                <w:lang w:eastAsia="en-GB"/>
              </w:rPr>
            </w:rPrChange>
          </w:rPr>
          <w:delText>.</w:delText>
        </w:r>
        <w:r w:rsidR="006559A3" w:rsidRPr="00784D4B" w:rsidDel="00AD314C">
          <w:rPr>
            <w:sz w:val="20"/>
            <w:szCs w:val="20"/>
            <w:lang w:eastAsia="en-GB"/>
            <w:rPrChange w:id="129" w:author="Kate Roberts" w:date="2019-04-06T01:24:00Z">
              <w:rPr>
                <w:lang w:eastAsia="en-GB"/>
              </w:rPr>
            </w:rPrChange>
          </w:rPr>
          <w:delText xml:space="preserve"> </w:delText>
        </w:r>
      </w:del>
      <w:ins w:id="130" w:author="Kate Roberts" w:date="2019-04-06T00:55:00Z">
        <w:r w:rsidR="00105A70" w:rsidRPr="00784D4B">
          <w:rPr>
            <w:sz w:val="20"/>
            <w:szCs w:val="20"/>
            <w:lang w:eastAsia="en-GB"/>
            <w:rPrChange w:id="131" w:author="Kate Roberts" w:date="2019-04-06T01:24:00Z">
              <w:rPr>
                <w:lang w:eastAsia="en-GB"/>
              </w:rPr>
            </w:rPrChange>
          </w:rPr>
          <w:br/>
        </w:r>
        <w:r w:rsidR="00105A70" w:rsidRPr="00784D4B">
          <w:rPr>
            <w:sz w:val="20"/>
            <w:szCs w:val="20"/>
            <w:lang w:eastAsia="en-GB"/>
            <w:rPrChange w:id="132" w:author="Kate Roberts" w:date="2019-04-06T01:24:00Z">
              <w:rPr>
                <w:lang w:eastAsia="en-GB"/>
              </w:rPr>
            </w:rPrChange>
          </w:rPr>
          <w:br/>
        </w:r>
      </w:ins>
    </w:p>
    <w:p w:rsidR="006559A3" w:rsidRPr="00784D4B" w:rsidDel="00AD314C" w:rsidRDefault="006559A3" w:rsidP="00680B91">
      <w:pPr>
        <w:shd w:val="clear" w:color="auto" w:fill="FFFFFF"/>
        <w:spacing w:after="210" w:line="240" w:lineRule="auto"/>
        <w:rPr>
          <w:del w:id="133" w:author="Kate Roberts [2]" w:date="2019-02-21T04:07:00Z"/>
          <w:rFonts w:eastAsia="Times New Roman" w:cs="Arial"/>
          <w:color w:val="000000"/>
          <w:sz w:val="20"/>
          <w:szCs w:val="20"/>
          <w:lang w:eastAsia="en-GB"/>
          <w:rPrChange w:id="134" w:author="Kate Roberts" w:date="2019-04-06T01:24:00Z">
            <w:rPr>
              <w:del w:id="135" w:author="Kate Roberts [2]" w:date="2019-02-21T04:07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</w:pPr>
      <w:del w:id="136" w:author="Kate Roberts [2]" w:date="2019-02-21T04:07:00Z">
        <w:r w:rsidRPr="00784D4B" w:rsidDel="00AD314C">
          <w:rPr>
            <w:rFonts w:eastAsia="Times New Roman" w:cs="Arial"/>
            <w:color w:val="000000"/>
            <w:sz w:val="20"/>
            <w:szCs w:val="20"/>
            <w:lang w:eastAsia="en-GB"/>
            <w:rPrChange w:id="137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delText xml:space="preserve">Provide guidance to improve the metadata quality. </w:delText>
        </w:r>
      </w:del>
    </w:p>
    <w:p w:rsidR="00680B91" w:rsidRPr="00784D4B" w:rsidDel="00105A70" w:rsidRDefault="00680B91" w:rsidP="00105A70">
      <w:pPr>
        <w:pStyle w:val="ListParagraph"/>
        <w:shd w:val="clear" w:color="auto" w:fill="FFFFFF"/>
        <w:spacing w:after="210" w:line="240" w:lineRule="auto"/>
        <w:rPr>
          <w:del w:id="138" w:author="Kate Roberts" w:date="2019-04-06T00:55:00Z"/>
          <w:sz w:val="20"/>
          <w:szCs w:val="20"/>
          <w:lang w:eastAsia="en-GB"/>
          <w:rPrChange w:id="139" w:author="Kate Roberts" w:date="2019-04-06T01:24:00Z">
            <w:rPr>
              <w:del w:id="140" w:author="Kate Roberts" w:date="2019-04-06T00:55:00Z"/>
              <w:lang w:eastAsia="en-GB"/>
            </w:rPr>
          </w:rPrChange>
        </w:rPr>
        <w:pPrChange w:id="141" w:author="Kate Roberts" w:date="2019-04-06T00:55:00Z">
          <w:pPr>
            <w:shd w:val="clear" w:color="auto" w:fill="FFFFFF"/>
            <w:spacing w:after="210" w:line="240" w:lineRule="auto"/>
          </w:pPr>
        </w:pPrChange>
      </w:pPr>
      <w:del w:id="142" w:author="Kate Roberts [2]" w:date="2019-02-21T04:07:00Z">
        <w:r w:rsidRPr="00784D4B" w:rsidDel="00AD314C">
          <w:rPr>
            <w:sz w:val="20"/>
            <w:szCs w:val="20"/>
            <w:lang w:eastAsia="en-GB"/>
            <w:rPrChange w:id="143" w:author="Kate Roberts" w:date="2019-04-06T01:24:00Z">
              <w:rPr>
                <w:lang w:eastAsia="en-GB"/>
              </w:rPr>
            </w:rPrChange>
          </w:rPr>
          <w:br/>
        </w:r>
      </w:del>
      <w:r w:rsidRPr="00784D4B">
        <w:rPr>
          <w:sz w:val="20"/>
          <w:szCs w:val="20"/>
          <w:lang w:eastAsia="en-GB"/>
          <w:rPrChange w:id="144" w:author="Kate Roberts" w:date="2019-04-06T01:24:00Z">
            <w:rPr>
              <w:lang w:eastAsia="en-GB"/>
            </w:rPr>
          </w:rPrChange>
        </w:rPr>
        <w:t>Results shall be published and provided to ET-WIS</w:t>
      </w:r>
      <w:ins w:id="145" w:author="Kate Roberts [2]" w:date="2019-02-21T04:08:00Z">
        <w:r w:rsidR="00AD314C" w:rsidRPr="00784D4B">
          <w:rPr>
            <w:sz w:val="20"/>
            <w:szCs w:val="20"/>
            <w:lang w:eastAsia="en-GB"/>
            <w:rPrChange w:id="146" w:author="Kate Roberts" w:date="2019-04-06T01:24:00Z">
              <w:rPr>
                <w:lang w:eastAsia="en-GB"/>
              </w:rPr>
            </w:rPrChange>
          </w:rPr>
          <w:t>;</w:t>
        </w:r>
      </w:ins>
      <w:r w:rsidRPr="00784D4B">
        <w:rPr>
          <w:sz w:val="20"/>
          <w:szCs w:val="20"/>
          <w:lang w:eastAsia="en-GB"/>
          <w:rPrChange w:id="147" w:author="Kate Roberts" w:date="2019-04-06T01:24:00Z">
            <w:rPr>
              <w:lang w:eastAsia="en-GB"/>
            </w:rPr>
          </w:rPrChange>
        </w:rPr>
        <w:t xml:space="preserve"> and </w:t>
      </w:r>
      <w:ins w:id="148" w:author="Kate Roberts" w:date="2019-04-06T01:16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149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TT-MDG / TT-MDS</w:t>
        </w:r>
        <w:r w:rsidR="00784D4B" w:rsidRPr="00784D4B" w:rsidDel="00784D4B">
          <w:rPr>
            <w:sz w:val="20"/>
            <w:szCs w:val="20"/>
            <w:lang w:eastAsia="en-GB"/>
            <w:rPrChange w:id="150" w:author="Kate Roberts" w:date="2019-04-06T01:24:00Z">
              <w:rPr>
                <w:lang w:eastAsia="en-GB"/>
              </w:rPr>
            </w:rPrChange>
          </w:rPr>
          <w:t xml:space="preserve"> </w:t>
        </w:r>
      </w:ins>
      <w:del w:id="151" w:author="Kate Roberts" w:date="2019-04-06T01:16:00Z">
        <w:r w:rsidRPr="00784D4B" w:rsidDel="00784D4B">
          <w:rPr>
            <w:sz w:val="20"/>
            <w:szCs w:val="20"/>
            <w:lang w:eastAsia="en-GB"/>
            <w:rPrChange w:id="152" w:author="Kate Roberts" w:date="2019-04-06T01:24:00Z">
              <w:rPr>
                <w:lang w:eastAsia="en-GB"/>
              </w:rPr>
            </w:rPrChange>
          </w:rPr>
          <w:delText>TT-MD</w:delText>
        </w:r>
      </w:del>
      <w:ins w:id="153" w:author="Kate Roberts [2]" w:date="2019-02-21T04:08:00Z">
        <w:del w:id="154" w:author="Kate Roberts" w:date="2019-04-06T01:16:00Z">
          <w:r w:rsidR="00AD314C" w:rsidRPr="00784D4B" w:rsidDel="00784D4B">
            <w:rPr>
              <w:sz w:val="20"/>
              <w:szCs w:val="20"/>
              <w:lang w:eastAsia="en-GB"/>
              <w:rPrChange w:id="155" w:author="Kate Roberts" w:date="2019-04-06T01:24:00Z">
                <w:rPr>
                  <w:lang w:eastAsia="en-GB"/>
                </w:rPr>
              </w:rPrChange>
            </w:rPr>
            <w:delText>G</w:delText>
          </w:r>
        </w:del>
      </w:ins>
      <w:del w:id="156" w:author="Kate Roberts" w:date="2019-04-06T01:16:00Z">
        <w:r w:rsidRPr="00784D4B" w:rsidDel="00784D4B">
          <w:rPr>
            <w:sz w:val="20"/>
            <w:szCs w:val="20"/>
            <w:lang w:eastAsia="en-GB"/>
            <w:rPrChange w:id="157" w:author="Kate Roberts" w:date="2019-04-06T01:24:00Z">
              <w:rPr>
                <w:lang w:eastAsia="en-GB"/>
              </w:rPr>
            </w:rPrChange>
          </w:rPr>
          <w:delText>S</w:delText>
        </w:r>
      </w:del>
      <w:r w:rsidRPr="00784D4B">
        <w:rPr>
          <w:sz w:val="20"/>
          <w:szCs w:val="20"/>
          <w:lang w:eastAsia="en-GB"/>
          <w:rPrChange w:id="158" w:author="Kate Roberts" w:date="2019-04-06T01:24:00Z">
            <w:rPr>
              <w:lang w:eastAsia="en-GB"/>
            </w:rPr>
          </w:rPrChange>
        </w:rPr>
        <w:t xml:space="preserve"> shall liaise with ET-WIS for </w:t>
      </w:r>
      <w:ins w:id="159" w:author="Kate Roberts [2]" w:date="2019-02-21T04:08:00Z">
        <w:r w:rsidR="00AD314C" w:rsidRPr="00784D4B">
          <w:rPr>
            <w:sz w:val="20"/>
            <w:szCs w:val="20"/>
            <w:lang w:eastAsia="en-GB"/>
            <w:rPrChange w:id="160" w:author="Kate Roberts" w:date="2019-04-06T01:24:00Z">
              <w:rPr>
                <w:lang w:eastAsia="en-GB"/>
              </w:rPr>
            </w:rPrChange>
          </w:rPr>
          <w:t xml:space="preserve">(where possible) integration </w:t>
        </w:r>
      </w:ins>
      <w:del w:id="161" w:author="Kate Roberts [2]" w:date="2019-02-21T04:08:00Z">
        <w:r w:rsidRPr="00784D4B" w:rsidDel="00AD314C">
          <w:rPr>
            <w:sz w:val="20"/>
            <w:szCs w:val="20"/>
            <w:lang w:eastAsia="en-GB"/>
            <w:rPrChange w:id="162" w:author="Kate Roberts" w:date="2019-04-06T01:24:00Z">
              <w:rPr>
                <w:lang w:eastAsia="en-GB"/>
              </w:rPr>
            </w:rPrChange>
          </w:rPr>
          <w:delText xml:space="preserve">having </w:delText>
        </w:r>
      </w:del>
      <w:ins w:id="163" w:author="Kate Roberts [2]" w:date="2019-02-21T04:08:00Z">
        <w:r w:rsidR="00AD314C" w:rsidRPr="00784D4B">
          <w:rPr>
            <w:sz w:val="20"/>
            <w:szCs w:val="20"/>
            <w:lang w:eastAsia="en-GB"/>
            <w:rPrChange w:id="164" w:author="Kate Roberts" w:date="2019-04-06T01:24:00Z">
              <w:rPr>
                <w:lang w:eastAsia="en-GB"/>
              </w:rPr>
            </w:rPrChange>
          </w:rPr>
          <w:t xml:space="preserve">of </w:t>
        </w:r>
      </w:ins>
      <w:r w:rsidRPr="00784D4B">
        <w:rPr>
          <w:sz w:val="20"/>
          <w:szCs w:val="20"/>
          <w:lang w:eastAsia="en-GB"/>
          <w:rPrChange w:id="165" w:author="Kate Roberts" w:date="2019-04-06T01:24:00Z">
            <w:rPr>
              <w:lang w:eastAsia="en-GB"/>
            </w:rPr>
          </w:rPrChange>
        </w:rPr>
        <w:t xml:space="preserve">the quality content monitoring </w:t>
      </w:r>
      <w:del w:id="166" w:author="Kate Roberts [2]" w:date="2019-02-21T04:08:00Z">
        <w:r w:rsidRPr="00784D4B" w:rsidDel="00AD314C">
          <w:rPr>
            <w:sz w:val="20"/>
            <w:szCs w:val="20"/>
            <w:lang w:eastAsia="en-GB"/>
            <w:rPrChange w:id="167" w:author="Kate Roberts" w:date="2019-04-06T01:24:00Z">
              <w:rPr>
                <w:lang w:eastAsia="en-GB"/>
              </w:rPr>
            </w:rPrChange>
          </w:rPr>
          <w:delText>integrated in</w:delText>
        </w:r>
      </w:del>
      <w:ins w:id="168" w:author="Kate Roberts [2]" w:date="2019-02-21T04:08:00Z">
        <w:r w:rsidR="00AD314C" w:rsidRPr="00784D4B">
          <w:rPr>
            <w:sz w:val="20"/>
            <w:szCs w:val="20"/>
            <w:lang w:eastAsia="en-GB"/>
            <w:rPrChange w:id="169" w:author="Kate Roberts" w:date="2019-04-06T01:24:00Z">
              <w:rPr>
                <w:lang w:eastAsia="en-GB"/>
              </w:rPr>
            </w:rPrChange>
          </w:rPr>
          <w:t>into</w:t>
        </w:r>
      </w:ins>
      <w:r w:rsidRPr="00784D4B">
        <w:rPr>
          <w:sz w:val="20"/>
          <w:szCs w:val="20"/>
          <w:lang w:eastAsia="en-GB"/>
          <w:rPrChange w:id="170" w:author="Kate Roberts" w:date="2019-04-06T01:24:00Z">
            <w:rPr>
              <w:lang w:eastAsia="en-GB"/>
            </w:rPr>
          </w:rPrChange>
        </w:rPr>
        <w:t xml:space="preserve"> the GISC Watch.</w:t>
      </w:r>
      <w:r w:rsidRPr="00784D4B">
        <w:rPr>
          <w:sz w:val="20"/>
          <w:szCs w:val="20"/>
          <w:lang w:eastAsia="en-GB"/>
          <w:rPrChange w:id="171" w:author="Kate Roberts" w:date="2019-04-06T01:24:00Z">
            <w:rPr>
              <w:lang w:eastAsia="en-GB"/>
            </w:rPr>
          </w:rPrChange>
        </w:rPr>
        <w:br/>
      </w:r>
      <w:r w:rsidR="00E05709" w:rsidRPr="00784D4B">
        <w:rPr>
          <w:sz w:val="20"/>
          <w:szCs w:val="20"/>
          <w:lang w:eastAsia="en-GB"/>
          <w:rPrChange w:id="172" w:author="Kate Roberts" w:date="2019-04-06T01:24:00Z">
            <w:rPr>
              <w:lang w:eastAsia="en-GB"/>
            </w:rPr>
          </w:rPrChange>
        </w:rPr>
        <w:br/>
      </w:r>
      <w:r w:rsidRPr="00784D4B">
        <w:rPr>
          <w:sz w:val="20"/>
          <w:szCs w:val="20"/>
          <w:lang w:eastAsia="en-GB"/>
          <w:rPrChange w:id="173" w:author="Kate Roberts" w:date="2019-04-06T01:24:00Z">
            <w:rPr>
              <w:lang w:eastAsia="en-GB"/>
            </w:rPr>
          </w:rPrChange>
        </w:rPr>
        <w:t xml:space="preserve">In addition, the defined KPIs </w:t>
      </w:r>
      <w:proofErr w:type="gramStart"/>
      <w:r w:rsidRPr="00784D4B">
        <w:rPr>
          <w:sz w:val="20"/>
          <w:szCs w:val="20"/>
          <w:lang w:eastAsia="en-GB"/>
          <w:rPrChange w:id="174" w:author="Kate Roberts" w:date="2019-04-06T01:24:00Z">
            <w:rPr>
              <w:lang w:eastAsia="en-GB"/>
            </w:rPr>
          </w:rPrChange>
        </w:rPr>
        <w:t>shall be regularly reviewed</w:t>
      </w:r>
      <w:proofErr w:type="gramEnd"/>
      <w:ins w:id="175" w:author="Kate Roberts [2]" w:date="2019-02-21T04:09:00Z">
        <w:r w:rsidR="00AD314C" w:rsidRPr="00784D4B">
          <w:rPr>
            <w:sz w:val="20"/>
            <w:szCs w:val="20"/>
            <w:lang w:eastAsia="en-GB"/>
            <w:rPrChange w:id="176" w:author="Kate Roberts" w:date="2019-04-06T01:24:00Z">
              <w:rPr>
                <w:lang w:eastAsia="en-GB"/>
              </w:rPr>
            </w:rPrChange>
          </w:rPr>
          <w:t>,</w:t>
        </w:r>
      </w:ins>
      <w:r w:rsidRPr="00784D4B">
        <w:rPr>
          <w:sz w:val="20"/>
          <w:szCs w:val="20"/>
          <w:lang w:eastAsia="en-GB"/>
          <w:rPrChange w:id="177" w:author="Kate Roberts" w:date="2019-04-06T01:24:00Z">
            <w:rPr>
              <w:lang w:eastAsia="en-GB"/>
            </w:rPr>
          </w:rPrChange>
        </w:rPr>
        <w:t xml:space="preserve"> and as needed modified or new ones shall be developed.</w:t>
      </w:r>
      <w:ins w:id="178" w:author="Kate Roberts" w:date="2019-04-06T00:55:00Z">
        <w:r w:rsidR="00105A70" w:rsidRPr="00784D4B">
          <w:rPr>
            <w:sz w:val="20"/>
            <w:szCs w:val="20"/>
            <w:lang w:eastAsia="en-GB"/>
            <w:rPrChange w:id="179" w:author="Kate Roberts" w:date="2019-04-06T01:24:00Z">
              <w:rPr>
                <w:lang w:eastAsia="en-GB"/>
              </w:rPr>
            </w:rPrChange>
          </w:rPr>
          <w:br/>
        </w:r>
        <w:r w:rsidR="00105A70" w:rsidRPr="00784D4B">
          <w:rPr>
            <w:sz w:val="20"/>
            <w:szCs w:val="20"/>
            <w:lang w:eastAsia="en-GB"/>
            <w:rPrChange w:id="180" w:author="Kate Roberts" w:date="2019-04-06T01:24:00Z">
              <w:rPr>
                <w:lang w:eastAsia="en-GB"/>
              </w:rPr>
            </w:rPrChange>
          </w:rPr>
          <w:br/>
        </w:r>
      </w:ins>
    </w:p>
    <w:p w:rsidR="005F1C01" w:rsidRPr="00784D4B" w:rsidRDefault="005F1C01" w:rsidP="00105A70">
      <w:pPr>
        <w:pStyle w:val="ListParagraph"/>
        <w:shd w:val="clear" w:color="auto" w:fill="FFFFFF"/>
        <w:spacing w:after="210" w:line="240" w:lineRule="auto"/>
        <w:rPr>
          <w:ins w:id="181" w:author="Kate Roberts" w:date="2019-04-06T01:02:00Z"/>
          <w:sz w:val="20"/>
          <w:szCs w:val="20"/>
          <w:lang w:eastAsia="en-GB"/>
          <w:rPrChange w:id="182" w:author="Kate Roberts" w:date="2019-04-06T01:24:00Z">
            <w:rPr>
              <w:ins w:id="183" w:author="Kate Roberts" w:date="2019-04-06T01:02:00Z"/>
              <w:lang w:eastAsia="en-GB"/>
            </w:rPr>
          </w:rPrChange>
        </w:rPr>
        <w:pPrChange w:id="184" w:author="Kate Roberts" w:date="2019-04-06T00:55:00Z">
          <w:pPr>
            <w:shd w:val="clear" w:color="auto" w:fill="FFFFFF"/>
            <w:spacing w:after="210" w:line="240" w:lineRule="auto"/>
          </w:pPr>
        </w:pPrChange>
      </w:pPr>
      <w:r w:rsidRPr="00784D4B">
        <w:rPr>
          <w:sz w:val="20"/>
          <w:szCs w:val="20"/>
          <w:lang w:eastAsia="en-GB"/>
          <w:rPrChange w:id="185" w:author="Kate Roberts" w:date="2019-04-06T01:24:00Z">
            <w:rPr>
              <w:lang w:eastAsia="en-GB"/>
            </w:rPr>
          </w:rPrChange>
        </w:rPr>
        <w:t xml:space="preserve">Review the rubric content and see what </w:t>
      </w:r>
      <w:proofErr w:type="gramStart"/>
      <w:r w:rsidRPr="00784D4B">
        <w:rPr>
          <w:sz w:val="20"/>
          <w:szCs w:val="20"/>
          <w:lang w:eastAsia="en-GB"/>
          <w:rPrChange w:id="186" w:author="Kate Roberts" w:date="2019-04-06T01:24:00Z">
            <w:rPr>
              <w:lang w:eastAsia="en-GB"/>
            </w:rPr>
          </w:rPrChange>
        </w:rPr>
        <w:t>can be supported</w:t>
      </w:r>
      <w:proofErr w:type="gramEnd"/>
      <w:r w:rsidRPr="00784D4B">
        <w:rPr>
          <w:sz w:val="20"/>
          <w:szCs w:val="20"/>
          <w:lang w:eastAsia="en-GB"/>
          <w:rPrChange w:id="187" w:author="Kate Roberts" w:date="2019-04-06T01:24:00Z">
            <w:rPr>
              <w:lang w:eastAsia="en-GB"/>
            </w:rPr>
          </w:rPrChange>
        </w:rPr>
        <w:t xml:space="preserve"> in the future.</w:t>
      </w:r>
    </w:p>
    <w:p w:rsidR="00151B5B" w:rsidRPr="00784D4B" w:rsidDel="00784D4B" w:rsidRDefault="00151B5B" w:rsidP="00784D4B">
      <w:pPr>
        <w:shd w:val="clear" w:color="auto" w:fill="FFFFFF"/>
        <w:spacing w:after="210" w:line="240" w:lineRule="auto"/>
        <w:ind w:left="720"/>
        <w:rPr>
          <w:del w:id="188" w:author="Kate Roberts" w:date="2019-04-06T01:24:00Z"/>
          <w:rFonts w:eastAsia="Times New Roman" w:cs="Arial"/>
          <w:color w:val="000000"/>
          <w:sz w:val="20"/>
          <w:szCs w:val="20"/>
          <w:lang w:eastAsia="en-GB"/>
          <w:rPrChange w:id="189" w:author="Kate Roberts" w:date="2019-04-06T01:24:00Z">
            <w:rPr>
              <w:del w:id="190" w:author="Kate Roberts" w:date="2019-04-06T01:24:00Z"/>
              <w:lang w:eastAsia="en-GB"/>
            </w:rPr>
          </w:rPrChange>
        </w:rPr>
        <w:pPrChange w:id="191" w:author="Kate Roberts" w:date="2019-04-06T01:24:00Z">
          <w:pPr>
            <w:shd w:val="clear" w:color="auto" w:fill="FFFFFF"/>
            <w:spacing w:after="210" w:line="240" w:lineRule="auto"/>
          </w:pPr>
        </w:pPrChange>
      </w:pPr>
      <w:ins w:id="192" w:author="Kate Roberts" w:date="2019-04-06T01:02:00Z">
        <w:r w:rsidRPr="00784D4B">
          <w:rPr>
            <w:rFonts w:eastAsia="Times New Roman" w:cs="Arial"/>
            <w:color w:val="000000"/>
            <w:sz w:val="20"/>
            <w:szCs w:val="20"/>
            <w:u w:val="single"/>
            <w:lang w:eastAsia="en-GB"/>
            <w:rPrChange w:id="193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en-GB"/>
              </w:rPr>
            </w:rPrChange>
          </w:rPr>
          <w:t>IPET-DD Report</w:t>
        </w:r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194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:   A1, D3</w:t>
        </w:r>
      </w:ins>
      <w:ins w:id="195" w:author="Kate Roberts" w:date="2019-04-06T01:23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196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ab/>
        </w:r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197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ab/>
        </w:r>
      </w:ins>
      <w:ins w:id="198" w:author="Kate Roberts" w:date="2019-04-06T01:25:00Z">
        <w:r w:rsidR="00784D4B">
          <w:rPr>
            <w:rFonts w:eastAsia="Times New Roman" w:cs="Arial"/>
            <w:color w:val="000000"/>
            <w:sz w:val="20"/>
            <w:szCs w:val="20"/>
            <w:lang w:eastAsia="en-GB"/>
          </w:rPr>
          <w:tab/>
        </w:r>
      </w:ins>
      <w:ins w:id="199" w:author="Kate Roberts" w:date="2019-04-06T01:23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200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ab/>
          <w:t xml:space="preserve">   </w:t>
        </w:r>
      </w:ins>
    </w:p>
    <w:p w:rsidR="00680B91" w:rsidRPr="00784D4B" w:rsidRDefault="00E05709" w:rsidP="00784D4B">
      <w:pPr>
        <w:shd w:val="clear" w:color="auto" w:fill="FFFFFF"/>
        <w:spacing w:after="210" w:line="240" w:lineRule="auto"/>
        <w:ind w:left="720"/>
        <w:rPr>
          <w:rFonts w:eastAsia="Times New Roman" w:cs="Arial"/>
          <w:b/>
          <w:color w:val="000000"/>
          <w:sz w:val="20"/>
          <w:szCs w:val="20"/>
          <w:lang w:eastAsia="en-GB"/>
          <w:rPrChange w:id="201" w:author="Kate Roberts" w:date="2019-04-06T01:24:00Z">
            <w:rPr>
              <w:rFonts w:ascii="Arial" w:eastAsia="Times New Roman" w:hAnsi="Arial" w:cs="Arial"/>
              <w:b/>
              <w:color w:val="000000"/>
              <w:sz w:val="26"/>
              <w:szCs w:val="18"/>
              <w:lang w:eastAsia="en-GB"/>
            </w:rPr>
          </w:rPrChange>
        </w:rPr>
        <w:pPrChange w:id="202" w:author="Kate Roberts" w:date="2019-04-06T01:24:00Z">
          <w:pPr>
            <w:shd w:val="clear" w:color="auto" w:fill="FFFFFF"/>
            <w:spacing w:after="210" w:line="240" w:lineRule="auto"/>
          </w:pPr>
        </w:pPrChange>
      </w:pPr>
      <w:del w:id="203" w:author="Kate Roberts" w:date="2019-04-06T01:24:00Z">
        <w:r w:rsidRPr="00784D4B" w:rsidDel="00784D4B">
          <w:rPr>
            <w:rFonts w:eastAsia="Times New Roman" w:cs="Arial"/>
            <w:b/>
            <w:color w:val="000000"/>
            <w:sz w:val="20"/>
            <w:szCs w:val="20"/>
            <w:lang w:eastAsia="en-GB"/>
            <w:rPrChange w:id="204" w:author="Kate Roberts" w:date="2019-04-06T01:24:00Z">
              <w:rPr>
                <w:rFonts w:ascii="Arial" w:eastAsia="Times New Roman" w:hAnsi="Arial" w:cs="Arial"/>
                <w:b/>
                <w:color w:val="000000"/>
                <w:sz w:val="26"/>
                <w:szCs w:val="18"/>
                <w:lang w:eastAsia="en-GB"/>
              </w:rPr>
            </w:rPrChange>
          </w:rPr>
          <w:delText xml:space="preserve">                                                             </w:delText>
        </w:r>
      </w:del>
      <w:ins w:id="205" w:author="Kate Roberts [2]" w:date="2019-02-21T04:24:00Z">
        <w:del w:id="206" w:author="Kate Roberts" w:date="2019-04-06T01:24:00Z">
          <w:r w:rsidR="00612C84" w:rsidRPr="00784D4B" w:rsidDel="00784D4B">
            <w:rPr>
              <w:rFonts w:eastAsia="Times New Roman" w:cs="Arial"/>
              <w:b/>
              <w:color w:val="000000"/>
              <w:sz w:val="20"/>
              <w:szCs w:val="20"/>
              <w:lang w:eastAsia="en-GB"/>
              <w:rPrChange w:id="207" w:author="Kate Roberts" w:date="2019-04-06T01:24:00Z">
                <w:rPr>
                  <w:rFonts w:ascii="Arial" w:eastAsia="Times New Roman" w:hAnsi="Arial" w:cs="Arial"/>
                  <w:b/>
                  <w:color w:val="000000"/>
                  <w:sz w:val="26"/>
                  <w:szCs w:val="18"/>
                  <w:lang w:eastAsia="en-GB"/>
                </w:rPr>
              </w:rPrChange>
            </w:rPr>
            <w:delText xml:space="preserve">    </w:delText>
          </w:r>
        </w:del>
      </w:ins>
      <w:proofErr w:type="gramStart"/>
      <w:r w:rsidR="00680B91" w:rsidRPr="00784D4B">
        <w:rPr>
          <w:rFonts w:eastAsia="Times New Roman" w:cs="Arial"/>
          <w:b/>
          <w:color w:val="000000"/>
          <w:sz w:val="20"/>
          <w:szCs w:val="20"/>
          <w:highlight w:val="yellow"/>
          <w:lang w:eastAsia="en-GB"/>
          <w:rPrChange w:id="208" w:author="Kate Roberts" w:date="2019-04-06T01:24:00Z">
            <w:rPr>
              <w:rFonts w:ascii="Arial" w:eastAsia="Times New Roman" w:hAnsi="Arial" w:cs="Arial"/>
              <w:b/>
              <w:color w:val="000000"/>
              <w:sz w:val="26"/>
              <w:szCs w:val="18"/>
              <w:highlight w:val="yellow"/>
              <w:lang w:eastAsia="en-GB"/>
            </w:rPr>
          </w:rPrChange>
        </w:rPr>
        <w:t>P</w:t>
      </w:r>
      <w:r w:rsidR="002E20F9" w:rsidRPr="00784D4B">
        <w:rPr>
          <w:rFonts w:eastAsia="Times New Roman" w:cs="Arial"/>
          <w:b/>
          <w:color w:val="000000"/>
          <w:sz w:val="20"/>
          <w:szCs w:val="20"/>
          <w:highlight w:val="yellow"/>
          <w:lang w:eastAsia="en-GB"/>
          <w:rPrChange w:id="209" w:author="Kate Roberts" w:date="2019-04-06T01:24:00Z">
            <w:rPr>
              <w:rFonts w:ascii="Arial" w:eastAsia="Times New Roman" w:hAnsi="Arial" w:cs="Arial"/>
              <w:b/>
              <w:color w:val="000000"/>
              <w:sz w:val="26"/>
              <w:szCs w:val="18"/>
              <w:highlight w:val="yellow"/>
              <w:lang w:eastAsia="en-GB"/>
            </w:rPr>
          </w:rPrChange>
        </w:rPr>
        <w:t>riority</w:t>
      </w:r>
      <w:ins w:id="210" w:author="Kate Roberts [2]" w:date="2019-02-21T04:24:00Z">
        <w:r w:rsidR="00612C84"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211" w:author="Kate Roberts" w:date="2019-04-06T01:24:00Z">
              <w:rPr>
                <w:rFonts w:ascii="Arial" w:eastAsia="Times New Roman" w:hAnsi="Arial" w:cs="Arial"/>
                <w:b/>
                <w:color w:val="000000"/>
                <w:sz w:val="26"/>
                <w:szCs w:val="18"/>
                <w:highlight w:val="yellow"/>
                <w:lang w:eastAsia="en-GB"/>
              </w:rPr>
            </w:rPrChange>
          </w:rPr>
          <w:t xml:space="preserve"> :</w:t>
        </w:r>
      </w:ins>
      <w:proofErr w:type="gramEnd"/>
      <w:r w:rsidR="002E20F9" w:rsidRPr="00784D4B">
        <w:rPr>
          <w:rFonts w:eastAsia="Times New Roman" w:cs="Arial"/>
          <w:b/>
          <w:color w:val="000000"/>
          <w:sz w:val="20"/>
          <w:szCs w:val="20"/>
          <w:highlight w:val="yellow"/>
          <w:lang w:eastAsia="en-GB"/>
          <w:rPrChange w:id="212" w:author="Kate Roberts" w:date="2019-04-06T01:24:00Z">
            <w:rPr>
              <w:rFonts w:ascii="Arial" w:eastAsia="Times New Roman" w:hAnsi="Arial" w:cs="Arial"/>
              <w:b/>
              <w:color w:val="000000"/>
              <w:sz w:val="26"/>
              <w:szCs w:val="18"/>
              <w:highlight w:val="yellow"/>
              <w:lang w:eastAsia="en-GB"/>
            </w:rPr>
          </w:rPrChange>
        </w:rPr>
        <w:t xml:space="preserve"> High</w:t>
      </w:r>
      <w:ins w:id="213" w:author="Kate Roberts" w:date="2019-04-06T01:24:00Z">
        <w:r w:rsidR="00784D4B"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214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highlight w:val="yellow"/>
                <w:lang w:eastAsia="en-GB"/>
              </w:rPr>
            </w:rPrChange>
          </w:rPr>
          <w:t xml:space="preserve">  </w:t>
        </w:r>
        <w:r w:rsidR="00784D4B"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215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highlight w:val="yellow"/>
                <w:lang w:eastAsia="en-GB"/>
              </w:rPr>
            </w:rPrChange>
          </w:rPr>
          <w:br/>
        </w:r>
        <w:r w:rsidR="00784D4B"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216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highlight w:val="yellow"/>
                <w:lang w:eastAsia="en-GB"/>
              </w:rPr>
            </w:rPrChange>
          </w:rPr>
          <w:br/>
        </w:r>
      </w:ins>
      <w:del w:id="217" w:author="Kate Roberts [2]" w:date="2019-02-21T04:24:00Z">
        <w:r w:rsidR="002E20F9" w:rsidRPr="00784D4B" w:rsidDel="00612C84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218" w:author="Kate Roberts" w:date="2019-04-06T01:24:00Z">
              <w:rPr>
                <w:rFonts w:ascii="Arial" w:eastAsia="Times New Roman" w:hAnsi="Arial" w:cs="Arial"/>
                <w:b/>
                <w:color w:val="000000"/>
                <w:sz w:val="26"/>
                <w:szCs w:val="18"/>
                <w:highlight w:val="yellow"/>
                <w:lang w:eastAsia="en-GB"/>
              </w:rPr>
            </w:rPrChange>
          </w:rPr>
          <w:delText>.</w:delText>
        </w:r>
      </w:del>
    </w:p>
    <w:p w:rsidR="00105A70" w:rsidRPr="00784D4B" w:rsidRDefault="00680B91" w:rsidP="00151B5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10" w:line="240" w:lineRule="auto"/>
        <w:rPr>
          <w:ins w:id="219" w:author="Kate Roberts" w:date="2019-04-06T00:55:00Z"/>
          <w:rFonts w:eastAsia="Times New Roman" w:cs="Arial"/>
          <w:b/>
          <w:bCs/>
          <w:color w:val="000000"/>
          <w:sz w:val="20"/>
          <w:szCs w:val="20"/>
          <w:lang w:eastAsia="en-GB"/>
          <w:rPrChange w:id="220" w:author="Kate Roberts" w:date="2019-04-06T01:24:00Z">
            <w:rPr>
              <w:ins w:id="221" w:author="Kate Roberts" w:date="2019-04-06T00:55:00Z"/>
              <w:lang w:eastAsia="en-GB"/>
            </w:rPr>
          </w:rPrChange>
        </w:rPr>
        <w:pPrChange w:id="222" w:author="Kate Roberts" w:date="2019-04-06T00:56:00Z">
          <w:pPr>
            <w:shd w:val="clear" w:color="auto" w:fill="FFFFFF"/>
            <w:spacing w:after="210" w:line="240" w:lineRule="auto"/>
          </w:pPr>
        </w:pPrChange>
      </w:pPr>
      <w:del w:id="223" w:author="Kate Roberts" w:date="2019-04-06T00:55:00Z">
        <w:r w:rsidRPr="00784D4B" w:rsidDel="00105A70">
          <w:rPr>
            <w:rFonts w:eastAsia="Times New Roman" w:cs="Arial"/>
            <w:color w:val="000000"/>
            <w:sz w:val="20"/>
            <w:szCs w:val="20"/>
            <w:lang w:eastAsia="en-GB"/>
            <w:rPrChange w:id="224" w:author="Kate Roberts" w:date="2019-04-06T01:24:00Z">
              <w:rPr>
                <w:lang w:eastAsia="en-GB"/>
              </w:rPr>
            </w:rPrChange>
          </w:rPr>
          <w:br/>
        </w:r>
        <w:r w:rsidRPr="00784D4B" w:rsidDel="00105A70">
          <w:rPr>
            <w:rFonts w:eastAsia="Times New Roman" w:cs="Arial"/>
            <w:b/>
            <w:bCs/>
            <w:color w:val="000000"/>
            <w:sz w:val="20"/>
            <w:szCs w:val="20"/>
            <w:lang w:eastAsia="en-GB"/>
            <w:rPrChange w:id="225" w:author="Kate Roberts" w:date="2019-04-06T01:24:00Z">
              <w:rPr>
                <w:lang w:eastAsia="en-GB"/>
              </w:rPr>
            </w:rPrChange>
          </w:rPr>
          <w:delText xml:space="preserve">2. </w:delText>
        </w:r>
      </w:del>
      <w:r w:rsidRPr="00784D4B">
        <w:rPr>
          <w:rFonts w:eastAsia="Times New Roman" w:cs="Arial"/>
          <w:b/>
          <w:bCs/>
          <w:color w:val="000000"/>
          <w:sz w:val="20"/>
          <w:szCs w:val="20"/>
          <w:lang w:eastAsia="en-GB"/>
          <w:rPrChange w:id="226" w:author="Kate Roberts" w:date="2019-04-06T01:24:00Z">
            <w:rPr>
              <w:lang w:eastAsia="en-GB"/>
            </w:rPr>
          </w:rPrChange>
        </w:rPr>
        <w:t>Define and recommend best practices for implementing web discovery services.</w:t>
      </w:r>
    </w:p>
    <w:p w:rsidR="00680B91" w:rsidRPr="00784D4B" w:rsidRDefault="00680B91" w:rsidP="00151B5B">
      <w:pPr>
        <w:shd w:val="clear" w:color="auto" w:fill="FFFFFF"/>
        <w:spacing w:after="210" w:line="240" w:lineRule="auto"/>
        <w:ind w:left="720"/>
        <w:rPr>
          <w:rFonts w:eastAsia="Times New Roman" w:cs="Arial"/>
          <w:color w:val="000000"/>
          <w:sz w:val="20"/>
          <w:szCs w:val="20"/>
          <w:lang w:eastAsia="en-GB"/>
          <w:rPrChange w:id="227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228" w:author="Kate Roberts" w:date="2019-04-06T01:03:00Z">
          <w:pPr>
            <w:shd w:val="clear" w:color="auto" w:fill="FFFFFF"/>
            <w:spacing w:after="210" w:line="240" w:lineRule="auto"/>
          </w:pPr>
        </w:pPrChange>
      </w:pPr>
      <w:del w:id="229" w:author="Kate Roberts" w:date="2019-04-06T00:55:00Z">
        <w:r w:rsidRPr="00784D4B" w:rsidDel="00105A70">
          <w:rPr>
            <w:rFonts w:eastAsia="Times New Roman" w:cs="Arial"/>
            <w:color w:val="000000"/>
            <w:sz w:val="20"/>
            <w:szCs w:val="20"/>
            <w:lang w:eastAsia="en-GB"/>
            <w:rPrChange w:id="230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br/>
        </w:r>
      </w:del>
      <w:r w:rsidRPr="00784D4B">
        <w:rPr>
          <w:rFonts w:eastAsia="Times New Roman" w:cs="Arial"/>
          <w:color w:val="000000"/>
          <w:sz w:val="20"/>
          <w:szCs w:val="20"/>
          <w:lang w:eastAsia="en-GB"/>
          <w:rPrChange w:id="231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t>A set of discovery components and navigation elements based on the type of users</w:t>
      </w:r>
      <w:ins w:id="232" w:author="Kate Roberts [2]" w:date="2019-02-21T04:10:00Z">
        <w:r w:rsidR="00D745EA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233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,</w:t>
        </w:r>
      </w:ins>
      <w:del w:id="234" w:author="Kate Roberts [2]" w:date="2019-02-21T04:10:00Z">
        <w:r w:rsidRPr="00784D4B" w:rsidDel="00D745EA">
          <w:rPr>
            <w:rFonts w:eastAsia="Times New Roman" w:cs="Arial"/>
            <w:color w:val="000000"/>
            <w:sz w:val="20"/>
            <w:szCs w:val="20"/>
            <w:lang w:eastAsia="en-GB"/>
            <w:rPrChange w:id="235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delText xml:space="preserve"> as</w:delText>
        </w:r>
      </w:del>
      <w:r w:rsidRPr="00784D4B">
        <w:rPr>
          <w:rFonts w:eastAsia="Times New Roman" w:cs="Arial"/>
          <w:color w:val="000000"/>
          <w:sz w:val="20"/>
          <w:szCs w:val="20"/>
          <w:lang w:eastAsia="en-GB"/>
          <w:rPrChange w:id="236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t xml:space="preserve"> shall be described and recommended by </w:t>
      </w:r>
      <w:ins w:id="237" w:author="Kate Roberts" w:date="2019-04-06T01:17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238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TT-MDG / TT-</w:t>
        </w:r>
        <w:proofErr w:type="gramStart"/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239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MDS</w:t>
        </w:r>
        <w:r w:rsidR="00784D4B" w:rsidRPr="00784D4B" w:rsidDel="00784D4B">
          <w:rPr>
            <w:rFonts w:eastAsia="Times New Roman" w:cs="Arial"/>
            <w:color w:val="000000"/>
            <w:sz w:val="20"/>
            <w:szCs w:val="20"/>
            <w:lang w:eastAsia="en-GB"/>
            <w:rPrChange w:id="240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  <w:proofErr w:type="gramEnd"/>
      <w:del w:id="241" w:author="Kate Roberts" w:date="2019-04-06T01:17:00Z">
        <w:r w:rsidRPr="00784D4B" w:rsidDel="00784D4B">
          <w:rPr>
            <w:rFonts w:eastAsia="Times New Roman" w:cs="Arial"/>
            <w:color w:val="000000"/>
            <w:sz w:val="20"/>
            <w:szCs w:val="20"/>
            <w:lang w:eastAsia="en-GB"/>
            <w:rPrChange w:id="242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delText>TT-MD</w:delText>
        </w:r>
      </w:del>
      <w:ins w:id="243" w:author="Kate Roberts [2]" w:date="2019-02-21T04:10:00Z">
        <w:del w:id="244" w:author="Kate Roberts" w:date="2019-04-06T01:17:00Z">
          <w:r w:rsidR="00D745EA" w:rsidRPr="00784D4B" w:rsidDel="00784D4B">
            <w:rPr>
              <w:rFonts w:eastAsia="Times New Roman" w:cs="Arial"/>
              <w:color w:val="000000"/>
              <w:sz w:val="20"/>
              <w:szCs w:val="20"/>
              <w:lang w:eastAsia="en-GB"/>
              <w:rPrChange w:id="245" w:author="Kate Roberts" w:date="2019-04-06T01:24:00Z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GB"/>
                </w:rPr>
              </w:rPrChange>
            </w:rPr>
            <w:delText>G</w:delText>
          </w:r>
        </w:del>
      </w:ins>
      <w:del w:id="246" w:author="Kate Roberts" w:date="2019-04-06T01:17:00Z">
        <w:r w:rsidRPr="00784D4B" w:rsidDel="00784D4B">
          <w:rPr>
            <w:rFonts w:eastAsia="Times New Roman" w:cs="Arial"/>
            <w:color w:val="000000"/>
            <w:sz w:val="20"/>
            <w:szCs w:val="20"/>
            <w:lang w:eastAsia="en-GB"/>
            <w:rPrChange w:id="247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delText>S</w:delText>
        </w:r>
      </w:del>
      <w:ins w:id="248" w:author="Kate Roberts [2]" w:date="2019-02-21T04:10:00Z">
        <w:r w:rsidR="00D745EA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249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,</w:t>
        </w:r>
      </w:ins>
      <w:r w:rsidRPr="00784D4B">
        <w:rPr>
          <w:rFonts w:eastAsia="Times New Roman" w:cs="Arial"/>
          <w:color w:val="000000"/>
          <w:sz w:val="20"/>
          <w:szCs w:val="20"/>
          <w:lang w:eastAsia="en-GB"/>
          <w:rPrChange w:id="250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t xml:space="preserve"> to improve the </w:t>
      </w:r>
      <w:ins w:id="251" w:author="Kate Roberts [2]" w:date="2019-02-21T04:11:00Z">
        <w:r w:rsidR="00D745EA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252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"search" aspect of </w:t>
        </w:r>
      </w:ins>
      <w:r w:rsidRPr="00784D4B">
        <w:rPr>
          <w:rFonts w:eastAsia="Times New Roman" w:cs="Arial"/>
          <w:color w:val="000000"/>
          <w:sz w:val="20"/>
          <w:szCs w:val="20"/>
          <w:lang w:eastAsia="en-GB"/>
          <w:rPrChange w:id="253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t xml:space="preserve">discovery services. A set of </w:t>
      </w:r>
      <w:proofErr w:type="spellStart"/>
      <w:r w:rsidRPr="00784D4B">
        <w:rPr>
          <w:rFonts w:eastAsia="Times New Roman" w:cs="Arial"/>
          <w:color w:val="000000"/>
          <w:sz w:val="20"/>
          <w:szCs w:val="20"/>
          <w:lang w:eastAsia="en-GB"/>
          <w:rPrChange w:id="254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t>mockups</w:t>
      </w:r>
      <w:proofErr w:type="spellEnd"/>
      <w:r w:rsidRPr="00784D4B">
        <w:rPr>
          <w:rFonts w:eastAsia="Times New Roman" w:cs="Arial"/>
          <w:color w:val="000000"/>
          <w:sz w:val="20"/>
          <w:szCs w:val="20"/>
          <w:lang w:eastAsia="en-GB"/>
          <w:rPrChange w:id="255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t xml:space="preserve"> </w:t>
      </w:r>
      <w:proofErr w:type="gramStart"/>
      <w:r w:rsidRPr="00784D4B">
        <w:rPr>
          <w:rFonts w:eastAsia="Times New Roman" w:cs="Arial"/>
          <w:color w:val="000000"/>
          <w:sz w:val="20"/>
          <w:szCs w:val="20"/>
          <w:lang w:eastAsia="en-GB"/>
          <w:rPrChange w:id="256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t>shall be provided</w:t>
      </w:r>
      <w:proofErr w:type="gramEnd"/>
      <w:ins w:id="257" w:author="Kate Roberts [2]" w:date="2019-02-21T04:11:00Z">
        <w:r w:rsidR="00D745EA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258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,</w:t>
        </w:r>
      </w:ins>
      <w:r w:rsidRPr="00784D4B">
        <w:rPr>
          <w:rFonts w:eastAsia="Times New Roman" w:cs="Arial"/>
          <w:color w:val="000000"/>
          <w:sz w:val="20"/>
          <w:szCs w:val="20"/>
          <w:lang w:eastAsia="en-GB"/>
          <w:rPrChange w:id="259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t xml:space="preserve"> to detail</w:t>
      </w:r>
      <w:del w:id="260" w:author="Kate Roberts [2]" w:date="2019-02-21T04:11:00Z">
        <w:r w:rsidRPr="00784D4B" w:rsidDel="00D745EA">
          <w:rPr>
            <w:rFonts w:eastAsia="Times New Roman" w:cs="Arial"/>
            <w:color w:val="000000"/>
            <w:sz w:val="20"/>
            <w:szCs w:val="20"/>
            <w:lang w:eastAsia="en-GB"/>
            <w:rPrChange w:id="261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delText>s</w:delText>
        </w:r>
      </w:del>
      <w:r w:rsidRPr="00784D4B">
        <w:rPr>
          <w:rFonts w:eastAsia="Times New Roman" w:cs="Arial"/>
          <w:color w:val="000000"/>
          <w:sz w:val="20"/>
          <w:szCs w:val="20"/>
          <w:lang w:eastAsia="en-GB"/>
          <w:rPrChange w:id="262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t xml:space="preserve"> the type of navigation and discovery components that should be provided by the WIS catalogues.</w:t>
      </w:r>
    </w:p>
    <w:p w:rsidR="00680B91" w:rsidRPr="00784D4B" w:rsidRDefault="00680B91" w:rsidP="00105A70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eastAsia="Times New Roman" w:cs="Arial"/>
          <w:color w:val="000000"/>
          <w:sz w:val="20"/>
          <w:szCs w:val="20"/>
          <w:lang w:eastAsia="en-GB"/>
          <w:rPrChange w:id="263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264" w:author="Kate Roberts" w:date="2019-04-06T00:56:00Z">
          <w:pPr>
            <w:pStyle w:val="ListParagraph"/>
            <w:numPr>
              <w:numId w:val="1"/>
            </w:numPr>
            <w:shd w:val="clear" w:color="auto" w:fill="FFFFFF"/>
            <w:spacing w:after="210" w:line="240" w:lineRule="auto"/>
            <w:ind w:hanging="360"/>
          </w:pPr>
        </w:pPrChange>
      </w:pPr>
      <w:r w:rsidRPr="00784D4B">
        <w:rPr>
          <w:rFonts w:eastAsia="Times New Roman" w:cs="Arial"/>
          <w:color w:val="000000"/>
          <w:sz w:val="20"/>
          <w:szCs w:val="20"/>
          <w:lang w:eastAsia="en-GB"/>
          <w:rPrChange w:id="265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t xml:space="preserve">Use the </w:t>
      </w:r>
      <w:ins w:id="266" w:author="Kate Roberts" w:date="2019-04-06T01:18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267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TT-MDG / TT-MDS</w:t>
        </w:r>
        <w:r w:rsidR="00784D4B" w:rsidRPr="00784D4B" w:rsidDel="00784D4B">
          <w:rPr>
            <w:rFonts w:eastAsia="Times New Roman" w:cs="Arial"/>
            <w:color w:val="000000"/>
            <w:sz w:val="20"/>
            <w:szCs w:val="20"/>
            <w:lang w:eastAsia="en-GB"/>
            <w:rPrChange w:id="268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  <w:del w:id="269" w:author="Kate Roberts" w:date="2019-04-06T01:18:00Z">
        <w:r w:rsidRPr="00784D4B" w:rsidDel="00784D4B">
          <w:rPr>
            <w:rFonts w:eastAsia="Times New Roman" w:cs="Arial"/>
            <w:color w:val="000000"/>
            <w:sz w:val="20"/>
            <w:szCs w:val="20"/>
            <w:lang w:eastAsia="en-GB"/>
            <w:rPrChange w:id="270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delText>TT-MD</w:delText>
        </w:r>
        <w:r w:rsidR="00E05709" w:rsidRPr="00784D4B" w:rsidDel="00784D4B">
          <w:rPr>
            <w:rFonts w:eastAsia="Times New Roman" w:cs="Arial"/>
            <w:color w:val="000000"/>
            <w:sz w:val="20"/>
            <w:szCs w:val="20"/>
            <w:lang w:eastAsia="en-GB"/>
            <w:rPrChange w:id="271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delText>G</w:delText>
        </w:r>
        <w:r w:rsidRPr="00784D4B" w:rsidDel="00784D4B">
          <w:rPr>
            <w:rFonts w:eastAsia="Times New Roman" w:cs="Arial"/>
            <w:color w:val="000000"/>
            <w:sz w:val="20"/>
            <w:szCs w:val="20"/>
            <w:lang w:eastAsia="en-GB"/>
            <w:rPrChange w:id="272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delText>S</w:delText>
        </w:r>
      </w:del>
      <w:r w:rsidRPr="00784D4B">
        <w:rPr>
          <w:rFonts w:eastAsia="Times New Roman" w:cs="Arial"/>
          <w:color w:val="000000"/>
          <w:sz w:val="20"/>
          <w:szCs w:val="20"/>
          <w:lang w:eastAsia="en-GB"/>
          <w:rPrChange w:id="273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t xml:space="preserve"> working paper as a basis for providing recommendations and best practices on web discovery services </w:t>
      </w:r>
      <w:r w:rsidR="00E05709" w:rsidRPr="00784D4B">
        <w:rPr>
          <w:rFonts w:eastAsia="Times New Roman" w:cs="Arial"/>
          <w:color w:val="000000"/>
          <w:sz w:val="20"/>
          <w:szCs w:val="20"/>
          <w:lang w:eastAsia="en-GB"/>
          <w:rPrChange w:id="274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br/>
        <w:t xml:space="preserve">  </w:t>
      </w:r>
      <w:r w:rsidRPr="00784D4B">
        <w:rPr>
          <w:rFonts w:eastAsia="Times New Roman" w:cs="Arial"/>
          <w:color w:val="000000"/>
          <w:sz w:val="20"/>
          <w:szCs w:val="20"/>
          <w:lang w:eastAsia="en-GB"/>
          <w:rPrChange w:id="275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t>=&gt;</w:t>
      </w:r>
      <w:r w:rsidR="002571B1" w:rsidRPr="00784D4B">
        <w:rPr>
          <w:rFonts w:eastAsia="Times New Roman" w:cs="Arial"/>
          <w:color w:val="000000"/>
          <w:sz w:val="20"/>
          <w:szCs w:val="20"/>
          <w:lang w:eastAsia="en-GB"/>
          <w:rPrChange w:id="276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t xml:space="preserve"> </w:t>
      </w:r>
      <w:r w:rsidR="002571B1" w:rsidRPr="00784D4B">
        <w:rPr>
          <w:rFonts w:eastAsia="Times New Roman" w:cs="Arial"/>
          <w:b/>
          <w:color w:val="000000"/>
          <w:sz w:val="20"/>
          <w:szCs w:val="20"/>
          <w:lang w:eastAsia="en-GB"/>
          <w:rPrChange w:id="277" w:author="Kate Roberts" w:date="2019-04-06T01:24:00Z">
            <w:rPr>
              <w:rFonts w:ascii="Arial" w:eastAsia="Times New Roman" w:hAnsi="Arial" w:cs="Arial"/>
              <w:b/>
              <w:color w:val="000000"/>
              <w:sz w:val="18"/>
              <w:szCs w:val="18"/>
              <w:lang w:eastAsia="en-GB"/>
            </w:rPr>
          </w:rPrChange>
        </w:rPr>
        <w:t>Organise Telco by end of March</w:t>
      </w:r>
      <w:r w:rsidR="002571B1" w:rsidRPr="00784D4B">
        <w:rPr>
          <w:rFonts w:eastAsia="Times New Roman" w:cs="Arial"/>
          <w:color w:val="000000"/>
          <w:sz w:val="20"/>
          <w:szCs w:val="20"/>
          <w:lang w:eastAsia="en-GB"/>
          <w:rPrChange w:id="278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t xml:space="preserve"> for agreeing on the content of recommendations based on the initial proposals from the meeting paper.</w:t>
      </w:r>
      <w:r w:rsidR="00E05709" w:rsidRPr="00784D4B">
        <w:rPr>
          <w:rFonts w:eastAsia="Times New Roman" w:cs="Arial"/>
          <w:color w:val="000000"/>
          <w:sz w:val="20"/>
          <w:szCs w:val="20"/>
          <w:lang w:eastAsia="en-GB"/>
          <w:rPrChange w:id="279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br/>
      </w:r>
    </w:p>
    <w:p w:rsidR="00151B5B" w:rsidRPr="00784D4B" w:rsidRDefault="002571B1" w:rsidP="008A164D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ins w:id="280" w:author="Kate Roberts" w:date="2019-04-06T01:03:00Z"/>
          <w:rFonts w:eastAsia="Times New Roman" w:cs="Arial"/>
          <w:color w:val="000000"/>
          <w:sz w:val="20"/>
          <w:szCs w:val="20"/>
          <w:lang w:eastAsia="en-GB"/>
          <w:rPrChange w:id="281" w:author="Kate Roberts" w:date="2019-04-06T01:24:00Z">
            <w:rPr>
              <w:ins w:id="282" w:author="Kate Roberts" w:date="2019-04-06T01:03:00Z"/>
              <w:lang w:eastAsia="en-GB"/>
            </w:rPr>
          </w:rPrChange>
        </w:rPr>
        <w:pPrChange w:id="283" w:author="Kate Roberts" w:date="2019-04-06T01:07:00Z">
          <w:pPr>
            <w:shd w:val="clear" w:color="auto" w:fill="FFFFFF"/>
            <w:spacing w:after="210" w:line="240" w:lineRule="auto"/>
          </w:pPr>
        </w:pPrChange>
      </w:pPr>
      <w:r w:rsidRPr="00784D4B">
        <w:rPr>
          <w:rFonts w:eastAsia="Times New Roman" w:cs="Arial"/>
          <w:color w:val="000000"/>
          <w:sz w:val="20"/>
          <w:szCs w:val="20"/>
          <w:lang w:eastAsia="en-GB"/>
          <w:rPrChange w:id="284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t xml:space="preserve">Potentially define KPIs for the discovery services. </w:t>
      </w:r>
    </w:p>
    <w:p w:rsidR="00151B5B" w:rsidRPr="00784D4B" w:rsidRDefault="00151B5B" w:rsidP="00151B5B">
      <w:pPr>
        <w:pStyle w:val="ListParagraph"/>
        <w:shd w:val="clear" w:color="auto" w:fill="FFFFFF"/>
        <w:spacing w:after="210" w:line="240" w:lineRule="auto"/>
        <w:rPr>
          <w:ins w:id="285" w:author="Kate Roberts" w:date="2019-04-06T01:03:00Z"/>
          <w:rFonts w:eastAsia="Times New Roman" w:cs="Arial"/>
          <w:color w:val="000000"/>
          <w:sz w:val="20"/>
          <w:szCs w:val="20"/>
          <w:lang w:eastAsia="en-GB"/>
          <w:rPrChange w:id="286" w:author="Kate Roberts" w:date="2019-04-06T01:24:00Z">
            <w:rPr>
              <w:ins w:id="287" w:author="Kate Roberts" w:date="2019-04-06T01:03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288" w:author="Kate Roberts" w:date="2019-04-06T01:03:00Z">
          <w:pPr>
            <w:shd w:val="clear" w:color="auto" w:fill="FFFFFF"/>
            <w:spacing w:after="210" w:line="240" w:lineRule="auto"/>
          </w:pPr>
        </w:pPrChange>
      </w:pPr>
    </w:p>
    <w:p w:rsidR="002571B1" w:rsidRPr="00784D4B" w:rsidDel="00784D4B" w:rsidRDefault="00151B5B" w:rsidP="00784D4B">
      <w:pPr>
        <w:shd w:val="clear" w:color="auto" w:fill="FFFFFF"/>
        <w:spacing w:after="0" w:line="240" w:lineRule="auto"/>
        <w:ind w:left="720"/>
        <w:rPr>
          <w:del w:id="289" w:author="Kate Roberts" w:date="2019-04-06T01:23:00Z"/>
          <w:rFonts w:eastAsia="Times New Roman" w:cs="Arial"/>
          <w:color w:val="000000"/>
          <w:sz w:val="20"/>
          <w:szCs w:val="20"/>
          <w:lang w:eastAsia="en-GB"/>
          <w:rPrChange w:id="290" w:author="Kate Roberts" w:date="2019-04-06T01:24:00Z">
            <w:rPr>
              <w:del w:id="291" w:author="Kate Roberts" w:date="2019-04-06T01:23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292" w:author="Kate Roberts" w:date="2019-04-06T01:23:00Z">
          <w:pPr>
            <w:pStyle w:val="ListParagraph"/>
            <w:numPr>
              <w:numId w:val="1"/>
            </w:numPr>
            <w:shd w:val="clear" w:color="auto" w:fill="FFFFFF"/>
            <w:spacing w:after="210" w:line="240" w:lineRule="auto"/>
            <w:ind w:hanging="360"/>
          </w:pPr>
        </w:pPrChange>
      </w:pPr>
      <w:ins w:id="293" w:author="Kate Roberts" w:date="2019-04-06T01:03:00Z">
        <w:r w:rsidRPr="00784D4B">
          <w:rPr>
            <w:rFonts w:eastAsia="Times New Roman" w:cs="Arial"/>
            <w:color w:val="000000"/>
            <w:sz w:val="20"/>
            <w:szCs w:val="20"/>
            <w:u w:val="single"/>
            <w:lang w:eastAsia="en-GB"/>
            <w:rPrChange w:id="294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en-GB"/>
              </w:rPr>
            </w:rPrChange>
          </w:rPr>
          <w:t>IPET-DD Report</w:t>
        </w:r>
        <w:r w:rsidR="008A164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295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:   A2, D4</w:t>
        </w:r>
      </w:ins>
      <w:ins w:id="296" w:author="Kate Roberts" w:date="2019-04-06T01:23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297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ab/>
        </w:r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298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ab/>
        </w:r>
      </w:ins>
      <w:ins w:id="299" w:author="Kate Roberts" w:date="2019-04-06T01:25:00Z">
        <w:r w:rsidR="00784D4B">
          <w:rPr>
            <w:rFonts w:eastAsia="Times New Roman" w:cs="Arial"/>
            <w:color w:val="000000"/>
            <w:sz w:val="20"/>
            <w:szCs w:val="20"/>
            <w:lang w:eastAsia="en-GB"/>
          </w:rPr>
          <w:tab/>
        </w:r>
      </w:ins>
      <w:ins w:id="300" w:author="Kate Roberts" w:date="2019-04-06T01:23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01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ab/>
          <w:t xml:space="preserve">  </w:t>
        </w:r>
      </w:ins>
      <w:ins w:id="302" w:author="Kate Roberts [2]" w:date="2019-02-21T04:41:00Z">
        <w:del w:id="303" w:author="Kate Roberts" w:date="2019-04-06T01:06:00Z">
          <w:r w:rsidR="00E42D21" w:rsidRPr="00784D4B" w:rsidDel="008A164D">
            <w:rPr>
              <w:rFonts w:eastAsia="Times New Roman" w:cs="Arial"/>
              <w:color w:val="000000"/>
              <w:sz w:val="20"/>
              <w:szCs w:val="20"/>
              <w:lang w:eastAsia="en-GB"/>
              <w:rPrChange w:id="304" w:author="Kate Roberts" w:date="2019-04-06T01:24:00Z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GB"/>
                </w:rPr>
              </w:rPrChange>
            </w:rPr>
            <w:br/>
          </w:r>
        </w:del>
      </w:ins>
    </w:p>
    <w:p w:rsidR="00E05709" w:rsidRPr="00784D4B" w:rsidRDefault="00612C84" w:rsidP="00784D4B">
      <w:pPr>
        <w:shd w:val="clear" w:color="auto" w:fill="FFFFFF"/>
        <w:spacing w:after="0" w:line="240" w:lineRule="auto"/>
        <w:ind w:left="720"/>
        <w:rPr>
          <w:rFonts w:eastAsia="Times New Roman" w:cs="Arial"/>
          <w:color w:val="000000"/>
          <w:sz w:val="20"/>
          <w:szCs w:val="20"/>
          <w:lang w:eastAsia="en-GB"/>
          <w:rPrChange w:id="305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306" w:author="Kate Roberts" w:date="2019-04-06T01:23:00Z">
          <w:pPr>
            <w:shd w:val="clear" w:color="auto" w:fill="FFFFFF"/>
            <w:spacing w:after="210" w:line="240" w:lineRule="auto"/>
          </w:pPr>
        </w:pPrChange>
      </w:pPr>
      <w:ins w:id="307" w:author="Kate Roberts [2]" w:date="2019-02-21T04:24:00Z">
        <w:del w:id="308" w:author="Kate Roberts" w:date="2019-04-06T01:23:00Z">
          <w:r w:rsidRPr="00784D4B" w:rsidDel="00784D4B">
            <w:rPr>
              <w:rFonts w:eastAsia="Times New Roman" w:cs="Arial"/>
              <w:color w:val="000000"/>
              <w:sz w:val="20"/>
              <w:szCs w:val="20"/>
              <w:lang w:eastAsia="en-GB"/>
              <w:rPrChange w:id="309" w:author="Kate Roberts" w:date="2019-04-06T01:24:00Z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GB"/>
                </w:rPr>
              </w:rPrChange>
            </w:rPr>
            <w:delText xml:space="preserve">                                                   </w:delText>
          </w:r>
          <w:r w:rsidR="00493519" w:rsidRPr="00784D4B" w:rsidDel="00784D4B">
            <w:rPr>
              <w:rFonts w:eastAsia="Times New Roman" w:cs="Arial"/>
              <w:color w:val="000000"/>
              <w:sz w:val="20"/>
              <w:szCs w:val="20"/>
              <w:lang w:eastAsia="en-GB"/>
              <w:rPrChange w:id="310" w:author="Kate Roberts" w:date="2019-04-06T01:24:00Z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GB"/>
                </w:rPr>
              </w:rPrChange>
            </w:rPr>
            <w:delText xml:space="preserve">                       </w:delText>
          </w:r>
        </w:del>
        <w:proofErr w:type="gramStart"/>
        <w:r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311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highlight w:val="yellow"/>
                <w:lang w:eastAsia="en-GB"/>
              </w:rPr>
            </w:rPrChange>
          </w:rPr>
          <w:t>Priority :</w:t>
        </w:r>
        <w:proofErr w:type="gramEnd"/>
        <w:r w:rsidR="00E42D21"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312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highlight w:val="yellow"/>
                <w:lang w:eastAsia="en-GB"/>
              </w:rPr>
            </w:rPrChange>
          </w:rPr>
          <w:t xml:space="preserve"> Medium</w:t>
        </w:r>
      </w:ins>
      <w:ins w:id="313" w:author="Kate Roberts" w:date="2019-04-06T01:23:00Z">
        <w:r w:rsidR="00784D4B" w:rsidRPr="00784D4B">
          <w:rPr>
            <w:rFonts w:eastAsia="Times New Roman" w:cs="Arial"/>
            <w:b/>
            <w:color w:val="000000"/>
            <w:sz w:val="20"/>
            <w:szCs w:val="20"/>
            <w:lang w:eastAsia="en-GB"/>
            <w:rPrChange w:id="314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eastAsia="en-GB"/>
              </w:rPr>
            </w:rPrChange>
          </w:rPr>
          <w:t xml:space="preserve"> </w:t>
        </w:r>
        <w:r w:rsidR="00784D4B" w:rsidRPr="00784D4B">
          <w:rPr>
            <w:rFonts w:eastAsia="Times New Roman" w:cs="Arial"/>
            <w:b/>
            <w:color w:val="000000"/>
            <w:sz w:val="20"/>
            <w:szCs w:val="20"/>
            <w:lang w:eastAsia="en-GB"/>
            <w:rPrChange w:id="315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eastAsia="en-GB"/>
              </w:rPr>
            </w:rPrChange>
          </w:rPr>
          <w:br/>
        </w:r>
      </w:ins>
    </w:p>
    <w:p w:rsidR="00151B5B" w:rsidRPr="00784D4B" w:rsidRDefault="00151B5B">
      <w:pPr>
        <w:shd w:val="clear" w:color="auto" w:fill="FFFFFF"/>
        <w:spacing w:after="210" w:line="240" w:lineRule="auto"/>
        <w:rPr>
          <w:ins w:id="316" w:author="Kate Roberts" w:date="2019-04-06T00:56:00Z"/>
          <w:rFonts w:eastAsia="Times New Roman" w:cs="Arial"/>
          <w:color w:val="000000"/>
          <w:sz w:val="20"/>
          <w:szCs w:val="20"/>
          <w:lang w:eastAsia="en-GB"/>
          <w:rPrChange w:id="317" w:author="Kate Roberts" w:date="2019-04-06T01:24:00Z">
            <w:rPr>
              <w:ins w:id="318" w:author="Kate Roberts" w:date="2019-04-06T00:56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</w:pPr>
    </w:p>
    <w:p w:rsidR="00151B5B" w:rsidRPr="00784D4B" w:rsidRDefault="00680B91" w:rsidP="00151B5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10" w:line="240" w:lineRule="auto"/>
        <w:rPr>
          <w:ins w:id="319" w:author="Kate Roberts" w:date="2019-04-06T00:56:00Z"/>
          <w:rFonts w:eastAsia="Times New Roman" w:cs="Arial"/>
          <w:b/>
          <w:bCs/>
          <w:color w:val="000000"/>
          <w:sz w:val="20"/>
          <w:szCs w:val="20"/>
          <w:lang w:eastAsia="en-GB"/>
          <w:rPrChange w:id="320" w:author="Kate Roberts" w:date="2019-04-06T01:24:00Z">
            <w:rPr>
              <w:ins w:id="321" w:author="Kate Roberts" w:date="2019-04-06T00:56:00Z"/>
              <w:lang w:eastAsia="en-GB"/>
            </w:rPr>
          </w:rPrChange>
        </w:rPr>
        <w:pPrChange w:id="322" w:author="Kate Roberts" w:date="2019-04-06T00:57:00Z">
          <w:pPr>
            <w:shd w:val="clear" w:color="auto" w:fill="FFFFFF"/>
            <w:spacing w:after="210" w:line="240" w:lineRule="auto"/>
          </w:pPr>
        </w:pPrChange>
      </w:pPr>
      <w:del w:id="323" w:author="Kate Roberts" w:date="2019-04-06T00:56:00Z">
        <w:r w:rsidRPr="00784D4B" w:rsidDel="00151B5B">
          <w:rPr>
            <w:rFonts w:eastAsia="Times New Roman" w:cs="Arial"/>
            <w:color w:val="000000"/>
            <w:sz w:val="20"/>
            <w:szCs w:val="20"/>
            <w:lang w:eastAsia="en-GB"/>
            <w:rPrChange w:id="324" w:author="Kate Roberts" w:date="2019-04-06T01:24:00Z">
              <w:rPr>
                <w:lang w:eastAsia="en-GB"/>
              </w:rPr>
            </w:rPrChange>
          </w:rPr>
          <w:br/>
        </w:r>
        <w:r w:rsidRPr="00784D4B" w:rsidDel="00151B5B">
          <w:rPr>
            <w:rFonts w:eastAsia="Times New Roman" w:cs="Arial"/>
            <w:b/>
            <w:bCs/>
            <w:color w:val="000000"/>
            <w:sz w:val="20"/>
            <w:szCs w:val="20"/>
            <w:lang w:eastAsia="en-GB"/>
            <w:rPrChange w:id="325" w:author="Kate Roberts" w:date="2019-04-06T01:24:00Z">
              <w:rPr>
                <w:lang w:eastAsia="en-GB"/>
              </w:rPr>
            </w:rPrChange>
          </w:rPr>
          <w:delText xml:space="preserve">3. </w:delText>
        </w:r>
      </w:del>
      <w:r w:rsidRPr="00784D4B">
        <w:rPr>
          <w:rFonts w:eastAsia="Times New Roman" w:cs="Arial"/>
          <w:b/>
          <w:bCs/>
          <w:color w:val="000000"/>
          <w:sz w:val="20"/>
          <w:szCs w:val="20"/>
          <w:lang w:eastAsia="en-GB"/>
          <w:rPrChange w:id="326" w:author="Kate Roberts" w:date="2019-04-06T01:24:00Z">
            <w:rPr>
              <w:lang w:eastAsia="en-GB"/>
            </w:rPr>
          </w:rPrChange>
        </w:rPr>
        <w:t>Recommend a separation between product collection and product instances in the catalogues.</w:t>
      </w:r>
    </w:p>
    <w:p w:rsidR="00151B5B" w:rsidRPr="00784D4B" w:rsidDel="00151B5B" w:rsidRDefault="00680B91" w:rsidP="00151B5B">
      <w:pPr>
        <w:pStyle w:val="ListParagraph"/>
        <w:rPr>
          <w:del w:id="327" w:author="Kate Roberts" w:date="2019-04-06T00:57:00Z"/>
          <w:rFonts w:eastAsia="Times New Roman" w:cs="Arial"/>
          <w:color w:val="000000"/>
          <w:sz w:val="20"/>
          <w:szCs w:val="20"/>
          <w:lang w:eastAsia="en-GB"/>
          <w:rPrChange w:id="328" w:author="Kate Roberts" w:date="2019-04-06T01:24:00Z">
            <w:rPr>
              <w:del w:id="329" w:author="Kate Roberts" w:date="2019-04-06T00:57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330" w:author="Kate Roberts" w:date="2019-04-06T00:57:00Z">
          <w:pPr>
            <w:shd w:val="clear" w:color="auto" w:fill="FFFFFF"/>
            <w:spacing w:after="210" w:line="240" w:lineRule="auto"/>
          </w:pPr>
        </w:pPrChange>
      </w:pPr>
      <w:del w:id="331" w:author="Kate Roberts" w:date="2019-04-06T00:56:00Z">
        <w:r w:rsidRPr="00784D4B" w:rsidDel="00151B5B">
          <w:rPr>
            <w:rFonts w:eastAsia="Times New Roman" w:cs="Arial"/>
            <w:color w:val="000000"/>
            <w:sz w:val="20"/>
            <w:szCs w:val="20"/>
            <w:lang w:eastAsia="en-GB"/>
            <w:rPrChange w:id="332" w:author="Kate Roberts" w:date="2019-04-06T01:24:00Z">
              <w:rPr>
                <w:lang w:eastAsia="en-GB"/>
              </w:rPr>
            </w:rPrChange>
          </w:rPr>
          <w:br/>
        </w:r>
      </w:del>
      <w:ins w:id="333" w:author="Kate Roberts" w:date="2019-04-06T01:19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34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TT-MDG / TT-MDS</w:t>
        </w:r>
      </w:ins>
      <w:del w:id="335" w:author="Kate Roberts" w:date="2019-04-06T01:19:00Z">
        <w:r w:rsidRPr="00784D4B" w:rsidDel="00784D4B">
          <w:rPr>
            <w:rFonts w:eastAsia="Times New Roman" w:cs="Arial"/>
            <w:color w:val="000000"/>
            <w:sz w:val="20"/>
            <w:szCs w:val="20"/>
            <w:lang w:eastAsia="en-GB"/>
            <w:rPrChange w:id="336" w:author="Kate Roberts" w:date="2019-04-06T01:24:00Z">
              <w:rPr>
                <w:lang w:eastAsia="en-GB"/>
              </w:rPr>
            </w:rPrChange>
          </w:rPr>
          <w:delText>TT-MD</w:delText>
        </w:r>
      </w:del>
      <w:ins w:id="337" w:author="Kate Roberts [2]" w:date="2019-02-21T04:12:00Z">
        <w:del w:id="338" w:author="Kate Roberts" w:date="2019-04-06T01:19:00Z">
          <w:r w:rsidR="00D745EA" w:rsidRPr="00784D4B" w:rsidDel="00784D4B">
            <w:rPr>
              <w:rFonts w:eastAsia="Times New Roman" w:cs="Arial"/>
              <w:color w:val="000000"/>
              <w:sz w:val="20"/>
              <w:szCs w:val="20"/>
              <w:lang w:eastAsia="en-GB"/>
              <w:rPrChange w:id="339" w:author="Kate Roberts" w:date="2019-04-06T01:24:00Z">
                <w:rPr>
                  <w:lang w:eastAsia="en-GB"/>
                </w:rPr>
              </w:rPrChange>
            </w:rPr>
            <w:delText>G</w:delText>
          </w:r>
        </w:del>
      </w:ins>
      <w:del w:id="340" w:author="Kate Roberts" w:date="2019-04-06T01:19:00Z">
        <w:r w:rsidRPr="00784D4B" w:rsidDel="00784D4B">
          <w:rPr>
            <w:rFonts w:eastAsia="Times New Roman" w:cs="Arial"/>
            <w:color w:val="000000"/>
            <w:sz w:val="20"/>
            <w:szCs w:val="20"/>
            <w:lang w:eastAsia="en-GB"/>
            <w:rPrChange w:id="341" w:author="Kate Roberts" w:date="2019-04-06T01:24:00Z">
              <w:rPr>
                <w:lang w:eastAsia="en-GB"/>
              </w:rPr>
            </w:rPrChange>
          </w:rPr>
          <w:delText>S</w:delText>
        </w:r>
      </w:del>
      <w:r w:rsidRPr="00784D4B">
        <w:rPr>
          <w:rFonts w:eastAsia="Times New Roman" w:cs="Arial"/>
          <w:color w:val="000000"/>
          <w:sz w:val="20"/>
          <w:szCs w:val="20"/>
          <w:lang w:eastAsia="en-GB"/>
          <w:rPrChange w:id="342" w:author="Kate Roberts" w:date="2019-04-06T01:24:00Z">
            <w:rPr>
              <w:lang w:eastAsia="en-GB"/>
            </w:rPr>
          </w:rPrChange>
        </w:rPr>
        <w:t xml:space="preserve"> shall explain the issues created by the different level of metadata granularity in the WIS Catalogues and recommend an approach </w:t>
      </w:r>
      <w:ins w:id="343" w:author="Kate Roberts [2]" w:date="2019-02-21T04:14:00Z">
        <w:r w:rsidR="00D745EA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44" w:author="Kate Roberts" w:date="2019-04-06T01:24:00Z">
              <w:rPr>
                <w:lang w:eastAsia="en-GB"/>
              </w:rPr>
            </w:rPrChange>
          </w:rPr>
          <w:t xml:space="preserve">to deliver separate discovery of and access to </w:t>
        </w:r>
      </w:ins>
      <w:del w:id="345" w:author="Kate Roberts [2]" w:date="2019-02-21T04:15:00Z">
        <w:r w:rsidRPr="00784D4B" w:rsidDel="00D745EA">
          <w:rPr>
            <w:rFonts w:eastAsia="Times New Roman" w:cs="Arial"/>
            <w:color w:val="000000"/>
            <w:sz w:val="20"/>
            <w:szCs w:val="20"/>
            <w:lang w:eastAsia="en-GB"/>
            <w:rPrChange w:id="346" w:author="Kate Roberts" w:date="2019-04-06T01:24:00Z">
              <w:rPr>
                <w:lang w:eastAsia="en-GB"/>
              </w:rPr>
            </w:rPrChange>
          </w:rPr>
          <w:delText xml:space="preserve">where </w:delText>
        </w:r>
      </w:del>
      <w:proofErr w:type="gramStart"/>
      <w:r w:rsidRPr="00784D4B">
        <w:rPr>
          <w:rFonts w:eastAsia="Times New Roman" w:cs="Arial"/>
          <w:color w:val="000000"/>
          <w:sz w:val="20"/>
          <w:szCs w:val="20"/>
          <w:lang w:eastAsia="en-GB"/>
          <w:rPrChange w:id="347" w:author="Kate Roberts" w:date="2019-04-06T01:24:00Z">
            <w:rPr>
              <w:lang w:eastAsia="en-GB"/>
            </w:rPr>
          </w:rPrChange>
        </w:rPr>
        <w:t>product collection metadata records</w:t>
      </w:r>
      <w:proofErr w:type="gramEnd"/>
      <w:ins w:id="348" w:author="Kate Roberts [2]" w:date="2019-02-21T04:16:00Z">
        <w:r w:rsidR="00D745EA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49" w:author="Kate Roberts" w:date="2019-04-06T01:24:00Z">
              <w:rPr>
                <w:lang w:eastAsia="en-GB"/>
              </w:rPr>
            </w:rPrChange>
          </w:rPr>
          <w:t xml:space="preserve">, </w:t>
        </w:r>
      </w:ins>
      <w:del w:id="350" w:author="Kate Roberts [2]" w:date="2019-02-21T04:17:00Z">
        <w:r w:rsidRPr="00784D4B" w:rsidDel="00612C84">
          <w:rPr>
            <w:rFonts w:eastAsia="Times New Roman" w:cs="Arial"/>
            <w:color w:val="000000"/>
            <w:sz w:val="20"/>
            <w:szCs w:val="20"/>
            <w:lang w:eastAsia="en-GB"/>
            <w:rPrChange w:id="351" w:author="Kate Roberts" w:date="2019-04-06T01:24:00Z">
              <w:rPr>
                <w:lang w:eastAsia="en-GB"/>
              </w:rPr>
            </w:rPrChange>
          </w:rPr>
          <w:delText xml:space="preserve"> </w:delText>
        </w:r>
      </w:del>
      <w:del w:id="352" w:author="Kate Roberts [2]" w:date="2019-02-21T04:16:00Z">
        <w:r w:rsidRPr="00784D4B" w:rsidDel="00D745EA">
          <w:rPr>
            <w:rFonts w:eastAsia="Times New Roman" w:cs="Arial"/>
            <w:color w:val="000000"/>
            <w:sz w:val="20"/>
            <w:szCs w:val="20"/>
            <w:lang w:eastAsia="en-GB"/>
            <w:rPrChange w:id="353" w:author="Kate Roberts" w:date="2019-04-06T01:24:00Z">
              <w:rPr>
                <w:lang w:eastAsia="en-GB"/>
              </w:rPr>
            </w:rPrChange>
          </w:rPr>
          <w:delText xml:space="preserve">and </w:delText>
        </w:r>
      </w:del>
      <w:r w:rsidRPr="00784D4B">
        <w:rPr>
          <w:rFonts w:eastAsia="Times New Roman" w:cs="Arial"/>
          <w:color w:val="000000"/>
          <w:sz w:val="20"/>
          <w:szCs w:val="20"/>
          <w:lang w:eastAsia="en-GB"/>
          <w:rPrChange w:id="354" w:author="Kate Roberts" w:date="2019-04-06T01:24:00Z">
            <w:rPr>
              <w:lang w:eastAsia="en-GB"/>
            </w:rPr>
          </w:rPrChange>
        </w:rPr>
        <w:t>product instances records</w:t>
      </w:r>
      <w:ins w:id="355" w:author="Kate Roberts [2]" w:date="2019-02-21T04:15:00Z">
        <w:r w:rsidR="00D745EA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56" w:author="Kate Roberts" w:date="2019-04-06T01:24:00Z">
              <w:rPr>
                <w:lang w:eastAsia="en-GB"/>
              </w:rPr>
            </w:rPrChange>
          </w:rPr>
          <w:t xml:space="preserve">, </w:t>
        </w:r>
      </w:ins>
      <w:ins w:id="357" w:author="Kate Roberts [2]" w:date="2019-02-21T04:16:00Z">
        <w:r w:rsidR="00D745EA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58" w:author="Kate Roberts" w:date="2019-04-06T01:24:00Z">
              <w:rPr>
                <w:lang w:eastAsia="en-GB"/>
              </w:rPr>
            </w:rPrChange>
          </w:rPr>
          <w:t xml:space="preserve">and </w:t>
        </w:r>
      </w:ins>
      <w:ins w:id="359" w:author="Kate Roberts [2]" w:date="2019-02-21T04:17:00Z">
        <w:r w:rsidR="00D745EA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60" w:author="Kate Roberts" w:date="2019-04-06T01:24:00Z">
              <w:rPr>
                <w:lang w:eastAsia="en-GB"/>
              </w:rPr>
            </w:rPrChange>
          </w:rPr>
          <w:t xml:space="preserve">sub-selecting / access services.  </w:t>
        </w:r>
      </w:ins>
      <w:ins w:id="361" w:author="Kate Roberts [2]" w:date="2019-02-21T04:21:00Z"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62" w:author="Kate Roberts" w:date="2019-04-06T01:24:00Z">
              <w:rPr>
                <w:lang w:eastAsia="en-GB"/>
              </w:rPr>
            </w:rPrChange>
          </w:rPr>
          <w:br/>
        </w:r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63" w:author="Kate Roberts" w:date="2019-04-06T01:24:00Z">
              <w:rPr>
                <w:lang w:eastAsia="en-GB"/>
              </w:rPr>
            </w:rPrChange>
          </w:rPr>
          <w:br/>
        </w:r>
      </w:ins>
      <w:ins w:id="364" w:author="Kate Roberts [2]" w:date="2019-02-21T04:17:00Z"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65" w:author="Kate Roberts" w:date="2019-04-06T01:24:00Z">
              <w:rPr>
                <w:lang w:eastAsia="en-GB"/>
              </w:rPr>
            </w:rPrChange>
          </w:rPr>
          <w:t xml:space="preserve">The team will recommend a process for a user </w:t>
        </w:r>
      </w:ins>
      <w:ins w:id="366" w:author="Kate Roberts [2]" w:date="2019-02-21T04:15:00Z">
        <w:r w:rsidR="00D745EA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67" w:author="Kate Roberts" w:date="2019-04-06T01:24:00Z">
              <w:rPr>
                <w:lang w:eastAsia="en-GB"/>
              </w:rPr>
            </w:rPrChange>
          </w:rPr>
          <w:t xml:space="preserve"> to navigate </w:t>
        </w:r>
      </w:ins>
      <w:ins w:id="368" w:author="Kate Roberts [2]" w:date="2019-02-21T04:16:00Z">
        <w:r w:rsidR="00D745EA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69" w:author="Kate Roberts" w:date="2019-04-06T01:24:00Z">
              <w:rPr>
                <w:lang w:eastAsia="en-GB"/>
              </w:rPr>
            </w:rPrChange>
          </w:rPr>
          <w:t>seamlessly</w:t>
        </w:r>
      </w:ins>
      <w:ins w:id="370" w:author="Kate Roberts [2]" w:date="2019-02-21T04:15:00Z">
        <w:r w:rsidR="00D745EA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71" w:author="Kate Roberts" w:date="2019-04-06T01:24:00Z">
              <w:rPr>
                <w:lang w:eastAsia="en-GB"/>
              </w:rPr>
            </w:rPrChange>
          </w:rPr>
          <w:t xml:space="preserve"> </w:t>
        </w:r>
      </w:ins>
      <w:ins w:id="372" w:author="Kate Roberts [2]" w:date="2019-02-21T04:16:00Z">
        <w:r w:rsidR="00D745EA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73" w:author="Kate Roberts" w:date="2019-04-06T01:24:00Z">
              <w:rPr>
                <w:lang w:eastAsia="en-GB"/>
              </w:rPr>
            </w:rPrChange>
          </w:rPr>
          <w:t xml:space="preserve">between </w:t>
        </w:r>
      </w:ins>
      <w:ins w:id="374" w:author="Kate Roberts [2]" w:date="2019-02-21T04:18:00Z"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75" w:author="Kate Roberts" w:date="2019-04-06T01:24:00Z">
              <w:rPr>
                <w:lang w:eastAsia="en-GB"/>
              </w:rPr>
            </w:rPrChange>
          </w:rPr>
          <w:t xml:space="preserve">each, so that if they access </w:t>
        </w:r>
      </w:ins>
      <w:ins w:id="376" w:author="Kate Roberts [2]" w:date="2019-02-21T04:19:00Z"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77" w:author="Kate Roberts" w:date="2019-04-06T01:24:00Z">
              <w:rPr>
                <w:lang w:eastAsia="en-GB"/>
              </w:rPr>
            </w:rPrChange>
          </w:rPr>
          <w:t xml:space="preserve">information about </w:t>
        </w:r>
      </w:ins>
      <w:ins w:id="378" w:author="Kate Roberts [2]" w:date="2019-02-21T04:18:00Z"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79" w:author="Kate Roberts" w:date="2019-04-06T01:24:00Z">
              <w:rPr>
                <w:lang w:eastAsia="en-GB"/>
              </w:rPr>
            </w:rPrChange>
          </w:rPr>
          <w:t xml:space="preserve">a </w:t>
        </w:r>
        <w:proofErr w:type="spellStart"/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80" w:author="Kate Roberts" w:date="2019-04-06T01:24:00Z">
              <w:rPr>
                <w:lang w:eastAsia="en-GB"/>
              </w:rPr>
            </w:rPrChange>
          </w:rPr>
          <w:t>subsetting</w:t>
        </w:r>
        <w:proofErr w:type="spellEnd"/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81" w:author="Kate Roberts" w:date="2019-04-06T01:24:00Z">
              <w:rPr>
                <w:lang w:eastAsia="en-GB"/>
              </w:rPr>
            </w:rPrChange>
          </w:rPr>
          <w:t xml:space="preserve"> </w:t>
        </w:r>
      </w:ins>
      <w:ins w:id="382" w:author="Kate Roberts [2]" w:date="2019-02-21T04:19:00Z"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83" w:author="Kate Roberts" w:date="2019-04-06T01:24:00Z">
              <w:rPr>
                <w:lang w:eastAsia="en-GB"/>
              </w:rPr>
            </w:rPrChange>
          </w:rPr>
          <w:t>service, they can easily choose to view the collection</w:t>
        </w:r>
      </w:ins>
      <w:ins w:id="384" w:author="Kate Roberts [2]" w:date="2019-02-21T04:20:00Z"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85" w:author="Kate Roberts" w:date="2019-04-06T01:24:00Z">
              <w:rPr>
                <w:lang w:eastAsia="en-GB"/>
              </w:rPr>
            </w:rPrChange>
          </w:rPr>
          <w:t xml:space="preserve"> metadata, or </w:t>
        </w:r>
        <w:proofErr w:type="spellStart"/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86" w:author="Kate Roberts" w:date="2019-04-06T01:24:00Z">
              <w:rPr>
                <w:lang w:eastAsia="en-GB"/>
              </w:rPr>
            </w:rPrChange>
          </w:rPr>
          <w:t>subselect</w:t>
        </w:r>
      </w:ins>
      <w:proofErr w:type="spellEnd"/>
      <w:ins w:id="387" w:author="Kate Roberts [2]" w:date="2019-02-21T04:19:00Z"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88" w:author="Kate Roberts" w:date="2019-04-06T01:24:00Z">
              <w:rPr>
                <w:lang w:eastAsia="en-GB"/>
              </w:rPr>
            </w:rPrChange>
          </w:rPr>
          <w:t xml:space="preserve"> </w:t>
        </w:r>
      </w:ins>
      <w:ins w:id="389" w:author="Kate Roberts [2]" w:date="2019-02-21T04:20:00Z"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90" w:author="Kate Roberts" w:date="2019-04-06T01:24:00Z">
              <w:rPr>
                <w:lang w:eastAsia="en-GB"/>
              </w:rPr>
            </w:rPrChange>
          </w:rPr>
          <w:t>the relevant pr</w:t>
        </w:r>
      </w:ins>
      <w:ins w:id="391" w:author="Kate Roberts [2]" w:date="2019-02-21T04:19:00Z"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92" w:author="Kate Roberts" w:date="2019-04-06T01:24:00Z">
              <w:rPr>
                <w:lang w:eastAsia="en-GB"/>
              </w:rPr>
            </w:rPrChange>
          </w:rPr>
          <w:t>oduct instance metadata</w:t>
        </w:r>
      </w:ins>
      <w:del w:id="393" w:author="Kate Roberts [2]" w:date="2019-02-21T04:20:00Z">
        <w:r w:rsidRPr="00784D4B" w:rsidDel="00612C84">
          <w:rPr>
            <w:rFonts w:eastAsia="Times New Roman" w:cs="Arial"/>
            <w:color w:val="000000"/>
            <w:sz w:val="20"/>
            <w:szCs w:val="20"/>
            <w:lang w:eastAsia="en-GB"/>
            <w:rPrChange w:id="394" w:author="Kate Roberts" w:date="2019-04-06T01:24:00Z">
              <w:rPr>
                <w:lang w:eastAsia="en-GB"/>
              </w:rPr>
            </w:rPrChange>
          </w:rPr>
          <w:delText xml:space="preserve"> shall be separated to provide performing discovery services while allowing the user to discover meteorological products based on collection information and then sub-select and access the right instances</w:delText>
        </w:r>
      </w:del>
      <w:r w:rsidRPr="00784D4B">
        <w:rPr>
          <w:rFonts w:eastAsia="Times New Roman" w:cs="Arial"/>
          <w:color w:val="000000"/>
          <w:sz w:val="20"/>
          <w:szCs w:val="20"/>
          <w:lang w:eastAsia="en-GB"/>
          <w:rPrChange w:id="395" w:author="Kate Roberts" w:date="2019-04-06T01:24:00Z">
            <w:rPr>
              <w:lang w:eastAsia="en-GB"/>
            </w:rPr>
          </w:rPrChange>
        </w:rPr>
        <w:t xml:space="preserve"> using the </w:t>
      </w:r>
      <w:ins w:id="396" w:author="Kate Roberts [2]" w:date="2019-02-21T04:21:00Z"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397" w:author="Kate Roberts" w:date="2019-04-06T01:24:00Z">
              <w:rPr>
                <w:lang w:eastAsia="en-GB"/>
              </w:rPr>
            </w:rPrChange>
          </w:rPr>
          <w:t>relevant aspects (</w:t>
        </w:r>
      </w:ins>
      <w:del w:id="398" w:author="Kate Roberts [2]" w:date="2019-02-21T04:21:00Z">
        <w:r w:rsidRPr="00784D4B" w:rsidDel="00612C84">
          <w:rPr>
            <w:rFonts w:eastAsia="Times New Roman" w:cs="Arial"/>
            <w:color w:val="000000"/>
            <w:sz w:val="20"/>
            <w:szCs w:val="20"/>
            <w:lang w:eastAsia="en-GB"/>
            <w:rPrChange w:id="399" w:author="Kate Roberts" w:date="2019-04-06T01:24:00Z">
              <w:rPr>
                <w:lang w:eastAsia="en-GB"/>
              </w:rPr>
            </w:rPrChange>
          </w:rPr>
          <w:delText>adequate parameters (</w:delText>
        </w:r>
      </w:del>
      <w:r w:rsidRPr="00784D4B">
        <w:rPr>
          <w:rFonts w:eastAsia="Times New Roman" w:cs="Arial"/>
          <w:color w:val="000000"/>
          <w:sz w:val="20"/>
          <w:szCs w:val="20"/>
          <w:lang w:eastAsia="en-GB"/>
          <w:rPrChange w:id="400" w:author="Kate Roberts" w:date="2019-04-06T01:24:00Z">
            <w:rPr>
              <w:lang w:eastAsia="en-GB"/>
            </w:rPr>
          </w:rPrChange>
        </w:rPr>
        <w:t xml:space="preserve">right time step, right </w:t>
      </w:r>
      <w:r w:rsidRPr="00784D4B">
        <w:rPr>
          <w:rFonts w:eastAsia="Times New Roman" w:cs="Arial"/>
          <w:color w:val="000000"/>
          <w:sz w:val="20"/>
          <w:szCs w:val="20"/>
          <w:lang w:eastAsia="en-GB"/>
          <w:rPrChange w:id="401" w:author="Kate Roberts" w:date="2019-04-06T01:24:00Z">
            <w:rPr>
              <w:lang w:eastAsia="en-GB"/>
            </w:rPr>
          </w:rPrChange>
        </w:rPr>
        <w:lastRenderedPageBreak/>
        <w:t xml:space="preserve">geographical, right elevation). </w:t>
      </w:r>
      <w:ins w:id="402" w:author="Kate Roberts [2]" w:date="2019-02-21T04:13:00Z">
        <w:r w:rsidR="00D745EA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403" w:author="Kate Roberts" w:date="2019-04-06T01:24:00Z">
              <w:rPr>
                <w:lang w:eastAsia="en-GB"/>
              </w:rPr>
            </w:rPrChange>
          </w:rPr>
          <w:br/>
        </w:r>
      </w:ins>
      <w:ins w:id="404" w:author="Kate Roberts" w:date="2019-04-06T01:19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405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TT-MDG / TT-MDS</w:t>
        </w:r>
        <w:r w:rsidR="00784D4B" w:rsidRPr="00784D4B" w:rsidDel="00784D4B">
          <w:rPr>
            <w:rFonts w:eastAsia="Times New Roman" w:cs="Arial"/>
            <w:color w:val="000000"/>
            <w:sz w:val="20"/>
            <w:szCs w:val="20"/>
            <w:lang w:eastAsia="en-GB"/>
            <w:rPrChange w:id="406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  <w:del w:id="407" w:author="Kate Roberts" w:date="2019-04-06T01:19:00Z">
        <w:r w:rsidRPr="00784D4B" w:rsidDel="00784D4B">
          <w:rPr>
            <w:rFonts w:eastAsia="Times New Roman" w:cs="Arial"/>
            <w:color w:val="000000"/>
            <w:sz w:val="20"/>
            <w:szCs w:val="20"/>
            <w:lang w:eastAsia="en-GB"/>
            <w:rPrChange w:id="408" w:author="Kate Roberts" w:date="2019-04-06T01:24:00Z">
              <w:rPr>
                <w:lang w:eastAsia="en-GB"/>
              </w:rPr>
            </w:rPrChange>
          </w:rPr>
          <w:delText>TT-MD</w:delText>
        </w:r>
      </w:del>
      <w:ins w:id="409" w:author="Kate Roberts [2]" w:date="2019-02-21T04:13:00Z">
        <w:del w:id="410" w:author="Kate Roberts" w:date="2019-04-06T01:19:00Z">
          <w:r w:rsidR="00D745EA" w:rsidRPr="00784D4B" w:rsidDel="00784D4B">
            <w:rPr>
              <w:rFonts w:eastAsia="Times New Roman" w:cs="Arial"/>
              <w:color w:val="000000"/>
              <w:sz w:val="20"/>
              <w:szCs w:val="20"/>
              <w:lang w:eastAsia="en-GB"/>
              <w:rPrChange w:id="411" w:author="Kate Roberts" w:date="2019-04-06T01:24:00Z">
                <w:rPr>
                  <w:lang w:eastAsia="en-GB"/>
                </w:rPr>
              </w:rPrChange>
            </w:rPr>
            <w:delText>G</w:delText>
          </w:r>
        </w:del>
      </w:ins>
      <w:del w:id="412" w:author="Kate Roberts" w:date="2019-04-06T01:19:00Z">
        <w:r w:rsidRPr="00784D4B" w:rsidDel="00784D4B">
          <w:rPr>
            <w:rFonts w:eastAsia="Times New Roman" w:cs="Arial"/>
            <w:color w:val="000000"/>
            <w:sz w:val="20"/>
            <w:szCs w:val="20"/>
            <w:lang w:eastAsia="en-GB"/>
            <w:rPrChange w:id="413" w:author="Kate Roberts" w:date="2019-04-06T01:24:00Z">
              <w:rPr>
                <w:lang w:eastAsia="en-GB"/>
              </w:rPr>
            </w:rPrChange>
          </w:rPr>
          <w:delText>S</w:delText>
        </w:r>
      </w:del>
      <w:r w:rsidRPr="00784D4B">
        <w:rPr>
          <w:rFonts w:eastAsia="Times New Roman" w:cs="Arial"/>
          <w:color w:val="000000"/>
          <w:sz w:val="20"/>
          <w:szCs w:val="20"/>
          <w:lang w:eastAsia="en-GB"/>
          <w:rPrChange w:id="414" w:author="Kate Roberts" w:date="2019-04-06T01:24:00Z">
            <w:rPr>
              <w:lang w:eastAsia="en-GB"/>
            </w:rPr>
          </w:rPrChange>
        </w:rPr>
        <w:t xml:space="preserve"> shall </w:t>
      </w:r>
      <w:del w:id="415" w:author="Kate Roberts [2]" w:date="2019-02-21T04:22:00Z">
        <w:r w:rsidRPr="00784D4B" w:rsidDel="00612C84">
          <w:rPr>
            <w:rFonts w:eastAsia="Times New Roman" w:cs="Arial"/>
            <w:color w:val="000000"/>
            <w:sz w:val="20"/>
            <w:szCs w:val="20"/>
            <w:lang w:eastAsia="en-GB"/>
            <w:rPrChange w:id="416" w:author="Kate Roberts" w:date="2019-04-06T01:24:00Z">
              <w:rPr>
                <w:lang w:eastAsia="en-GB"/>
              </w:rPr>
            </w:rPrChange>
          </w:rPr>
          <w:delText xml:space="preserve">also </w:delText>
        </w:r>
      </w:del>
      <w:r w:rsidRPr="00784D4B">
        <w:rPr>
          <w:rFonts w:eastAsia="Times New Roman" w:cs="Arial"/>
          <w:color w:val="000000"/>
          <w:sz w:val="20"/>
          <w:szCs w:val="20"/>
          <w:lang w:eastAsia="en-GB"/>
          <w:rPrChange w:id="417" w:author="Kate Roberts" w:date="2019-04-06T01:24:00Z">
            <w:rPr>
              <w:lang w:eastAsia="en-GB"/>
            </w:rPr>
          </w:rPrChange>
        </w:rPr>
        <w:t>demonstrate that this two</w:t>
      </w:r>
      <w:ins w:id="418" w:author="Kate Roberts [2]" w:date="2019-02-21T04:13:00Z">
        <w:r w:rsidR="00D745EA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419" w:author="Kate Roberts" w:date="2019-04-06T01:24:00Z">
              <w:rPr>
                <w:lang w:eastAsia="en-GB"/>
              </w:rPr>
            </w:rPrChange>
          </w:rPr>
          <w:t>-</w:t>
        </w:r>
      </w:ins>
      <w:del w:id="420" w:author="Kate Roberts [2]" w:date="2019-02-21T04:13:00Z">
        <w:r w:rsidRPr="00784D4B" w:rsidDel="00D745EA">
          <w:rPr>
            <w:rFonts w:eastAsia="Times New Roman" w:cs="Arial"/>
            <w:color w:val="000000"/>
            <w:sz w:val="20"/>
            <w:szCs w:val="20"/>
            <w:lang w:eastAsia="en-GB"/>
            <w:rPrChange w:id="421" w:author="Kate Roberts" w:date="2019-04-06T01:24:00Z">
              <w:rPr>
                <w:lang w:eastAsia="en-GB"/>
              </w:rPr>
            </w:rPrChange>
          </w:rPr>
          <w:delText xml:space="preserve"> </w:delText>
        </w:r>
      </w:del>
      <w:r w:rsidRPr="00784D4B">
        <w:rPr>
          <w:rFonts w:eastAsia="Times New Roman" w:cs="Arial"/>
          <w:color w:val="000000"/>
          <w:sz w:val="20"/>
          <w:szCs w:val="20"/>
          <w:lang w:eastAsia="en-GB"/>
          <w:rPrChange w:id="422" w:author="Kate Roberts" w:date="2019-04-06T01:24:00Z">
            <w:rPr>
              <w:lang w:eastAsia="en-GB"/>
            </w:rPr>
          </w:rPrChange>
        </w:rPr>
        <w:t>step</w:t>
      </w:r>
      <w:del w:id="423" w:author="Kate Roberts [2]" w:date="2019-02-21T04:13:00Z">
        <w:r w:rsidRPr="00784D4B" w:rsidDel="00D745EA">
          <w:rPr>
            <w:rFonts w:eastAsia="Times New Roman" w:cs="Arial"/>
            <w:color w:val="000000"/>
            <w:sz w:val="20"/>
            <w:szCs w:val="20"/>
            <w:lang w:eastAsia="en-GB"/>
            <w:rPrChange w:id="424" w:author="Kate Roberts" w:date="2019-04-06T01:24:00Z">
              <w:rPr>
                <w:lang w:eastAsia="en-GB"/>
              </w:rPr>
            </w:rPrChange>
          </w:rPr>
          <w:delText>s</w:delText>
        </w:r>
      </w:del>
      <w:r w:rsidRPr="00784D4B">
        <w:rPr>
          <w:rFonts w:eastAsia="Times New Roman" w:cs="Arial"/>
          <w:color w:val="000000"/>
          <w:sz w:val="20"/>
          <w:szCs w:val="20"/>
          <w:lang w:eastAsia="en-GB"/>
          <w:rPrChange w:id="425" w:author="Kate Roberts" w:date="2019-04-06T01:24:00Z">
            <w:rPr>
              <w:lang w:eastAsia="en-GB"/>
            </w:rPr>
          </w:rPrChange>
        </w:rPr>
        <w:t xml:space="preserve"> approach can be used to link data discovery and data access services</w:t>
      </w:r>
      <w:ins w:id="426" w:author="Kate Roberts [2]" w:date="2019-02-21T04:14:00Z">
        <w:r w:rsidR="00D745EA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427" w:author="Kate Roberts" w:date="2019-04-06T01:24:00Z">
              <w:rPr>
                <w:lang w:eastAsia="en-GB"/>
              </w:rPr>
            </w:rPrChange>
          </w:rPr>
          <w:t>,</w:t>
        </w:r>
      </w:ins>
      <w:r w:rsidRPr="00784D4B">
        <w:rPr>
          <w:rFonts w:eastAsia="Times New Roman" w:cs="Arial"/>
          <w:color w:val="000000"/>
          <w:sz w:val="20"/>
          <w:szCs w:val="20"/>
          <w:lang w:eastAsia="en-GB"/>
          <w:rPrChange w:id="428" w:author="Kate Roberts" w:date="2019-04-06T01:24:00Z">
            <w:rPr>
              <w:lang w:eastAsia="en-GB"/>
            </w:rPr>
          </w:rPrChange>
        </w:rPr>
        <w:t xml:space="preserve"> and data access services discovery.</w:t>
      </w:r>
    </w:p>
    <w:p w:rsidR="00151B5B" w:rsidRPr="00784D4B" w:rsidRDefault="00151B5B" w:rsidP="00151B5B">
      <w:pPr>
        <w:pStyle w:val="ListParagraph"/>
        <w:shd w:val="clear" w:color="auto" w:fill="FFFFFF"/>
        <w:spacing w:after="210" w:line="240" w:lineRule="auto"/>
        <w:rPr>
          <w:ins w:id="429" w:author="Kate Roberts" w:date="2019-04-06T00:57:00Z"/>
          <w:rFonts w:eastAsia="Times New Roman" w:cs="Arial"/>
          <w:color w:val="000000"/>
          <w:sz w:val="20"/>
          <w:szCs w:val="20"/>
          <w:lang w:eastAsia="en-GB"/>
          <w:rPrChange w:id="430" w:author="Kate Roberts" w:date="2019-04-06T01:24:00Z">
            <w:rPr>
              <w:ins w:id="431" w:author="Kate Roberts" w:date="2019-04-06T00:57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432" w:author="Kate Roberts" w:date="2019-04-06T00:57:00Z">
          <w:pPr>
            <w:shd w:val="clear" w:color="auto" w:fill="FFFFFF"/>
            <w:spacing w:after="210" w:line="240" w:lineRule="auto"/>
          </w:pPr>
        </w:pPrChange>
      </w:pPr>
    </w:p>
    <w:p w:rsidR="00151B5B" w:rsidRPr="00784D4B" w:rsidRDefault="00151B5B" w:rsidP="00151B5B">
      <w:pPr>
        <w:pStyle w:val="ListParagraph"/>
        <w:shd w:val="clear" w:color="auto" w:fill="FFFFFF"/>
        <w:spacing w:after="210" w:line="240" w:lineRule="auto"/>
        <w:rPr>
          <w:ins w:id="433" w:author="Kate Roberts" w:date="2019-04-06T00:57:00Z"/>
          <w:rFonts w:eastAsia="Times New Roman" w:cs="Arial"/>
          <w:color w:val="000000"/>
          <w:sz w:val="20"/>
          <w:szCs w:val="20"/>
          <w:lang w:eastAsia="en-GB"/>
          <w:rPrChange w:id="434" w:author="Kate Roberts" w:date="2019-04-06T01:24:00Z">
            <w:rPr>
              <w:ins w:id="435" w:author="Kate Roberts" w:date="2019-04-06T00:57:00Z"/>
              <w:lang w:eastAsia="en-GB"/>
            </w:rPr>
          </w:rPrChange>
        </w:rPr>
        <w:pPrChange w:id="436" w:author="Kate Roberts" w:date="2019-04-06T00:57:00Z">
          <w:pPr>
            <w:shd w:val="clear" w:color="auto" w:fill="FFFFFF"/>
            <w:spacing w:after="210" w:line="240" w:lineRule="auto"/>
          </w:pPr>
        </w:pPrChange>
      </w:pPr>
    </w:p>
    <w:p w:rsidR="00151B5B" w:rsidRPr="00784D4B" w:rsidRDefault="002571B1" w:rsidP="00151B5B">
      <w:pPr>
        <w:pStyle w:val="ListParagraph"/>
        <w:rPr>
          <w:ins w:id="437" w:author="Kate Roberts" w:date="2019-04-06T01:04:00Z"/>
          <w:rFonts w:eastAsia="Times New Roman" w:cs="Arial"/>
          <w:color w:val="000000"/>
          <w:sz w:val="20"/>
          <w:szCs w:val="20"/>
          <w:lang w:eastAsia="en-GB"/>
          <w:rPrChange w:id="438" w:author="Kate Roberts" w:date="2019-04-06T01:24:00Z">
            <w:rPr>
              <w:ins w:id="439" w:author="Kate Roberts" w:date="2019-04-06T01:04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440" w:author="Kate Roberts" w:date="2019-04-06T00:57:00Z">
          <w:pPr>
            <w:shd w:val="clear" w:color="auto" w:fill="FFFFFF"/>
            <w:spacing w:after="210" w:line="240" w:lineRule="auto"/>
          </w:pPr>
        </w:pPrChange>
      </w:pPr>
      <w:r w:rsidRPr="00784D4B">
        <w:rPr>
          <w:rFonts w:eastAsia="Times New Roman" w:cs="Arial"/>
          <w:color w:val="000000"/>
          <w:sz w:val="20"/>
          <w:szCs w:val="20"/>
          <w:lang w:eastAsia="en-GB"/>
          <w:rPrChange w:id="441" w:author="Kate Roberts" w:date="2019-04-06T01:24:00Z">
            <w:rPr>
              <w:lang w:eastAsia="en-GB"/>
            </w:rPr>
          </w:rPrChange>
        </w:rPr>
        <w:t>Express the issue and impact on the discovery, highlight it in the catalogue, propose a solution and</w:t>
      </w:r>
      <w:r w:rsidR="001820E5" w:rsidRPr="00784D4B">
        <w:rPr>
          <w:rFonts w:eastAsia="Times New Roman" w:cs="Arial"/>
          <w:color w:val="000000"/>
          <w:sz w:val="20"/>
          <w:szCs w:val="20"/>
          <w:lang w:eastAsia="en-GB"/>
          <w:rPrChange w:id="442" w:author="Kate Roberts" w:date="2019-04-06T01:24:00Z">
            <w:rPr>
              <w:lang w:eastAsia="en-GB"/>
            </w:rPr>
          </w:rPrChange>
        </w:rPr>
        <w:t xml:space="preserve"> provide it to the expert teams. </w:t>
      </w:r>
    </w:p>
    <w:p w:rsidR="00151B5B" w:rsidRPr="00784D4B" w:rsidRDefault="00151B5B" w:rsidP="00151B5B">
      <w:pPr>
        <w:pStyle w:val="ListParagraph"/>
        <w:rPr>
          <w:ins w:id="443" w:author="Kate Roberts" w:date="2019-04-06T01:04:00Z"/>
          <w:rFonts w:eastAsia="Times New Roman" w:cs="Arial"/>
          <w:color w:val="000000"/>
          <w:sz w:val="20"/>
          <w:szCs w:val="20"/>
          <w:lang w:eastAsia="en-GB"/>
          <w:rPrChange w:id="444" w:author="Kate Roberts" w:date="2019-04-06T01:24:00Z">
            <w:rPr>
              <w:ins w:id="445" w:author="Kate Roberts" w:date="2019-04-06T01:04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446" w:author="Kate Roberts" w:date="2019-04-06T00:57:00Z">
          <w:pPr>
            <w:shd w:val="clear" w:color="auto" w:fill="FFFFFF"/>
            <w:spacing w:after="210" w:line="240" w:lineRule="auto"/>
          </w:pPr>
        </w:pPrChange>
      </w:pPr>
    </w:p>
    <w:p w:rsidR="002571B1" w:rsidRPr="00784D4B" w:rsidDel="00784D4B" w:rsidRDefault="00151B5B" w:rsidP="00784D4B">
      <w:pPr>
        <w:shd w:val="clear" w:color="auto" w:fill="FFFFFF"/>
        <w:spacing w:after="0" w:line="240" w:lineRule="auto"/>
        <w:ind w:left="720"/>
        <w:rPr>
          <w:del w:id="447" w:author="Kate Roberts" w:date="2019-04-06T01:23:00Z"/>
          <w:rFonts w:eastAsia="Times New Roman" w:cs="Arial"/>
          <w:color w:val="000000"/>
          <w:sz w:val="20"/>
          <w:szCs w:val="20"/>
          <w:lang w:eastAsia="en-GB"/>
          <w:rPrChange w:id="448" w:author="Kate Roberts" w:date="2019-04-06T01:24:00Z">
            <w:rPr>
              <w:del w:id="449" w:author="Kate Roberts" w:date="2019-04-06T01:23:00Z"/>
              <w:lang w:eastAsia="en-GB"/>
            </w:rPr>
          </w:rPrChange>
        </w:rPr>
        <w:pPrChange w:id="450" w:author="Kate Roberts" w:date="2019-04-06T01:23:00Z">
          <w:pPr>
            <w:pStyle w:val="ListParagraph"/>
            <w:numPr>
              <w:numId w:val="1"/>
            </w:numPr>
            <w:shd w:val="clear" w:color="auto" w:fill="FFFFFF"/>
            <w:spacing w:after="210" w:line="240" w:lineRule="auto"/>
            <w:ind w:hanging="360"/>
          </w:pPr>
        </w:pPrChange>
      </w:pPr>
      <w:ins w:id="451" w:author="Kate Roberts" w:date="2019-04-06T01:04:00Z">
        <w:r w:rsidRPr="00784D4B">
          <w:rPr>
            <w:rFonts w:eastAsia="Times New Roman" w:cs="Arial"/>
            <w:color w:val="000000"/>
            <w:sz w:val="20"/>
            <w:szCs w:val="20"/>
            <w:u w:val="single"/>
            <w:lang w:eastAsia="en-GB"/>
            <w:rPrChange w:id="452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en-GB"/>
              </w:rPr>
            </w:rPrChange>
          </w:rPr>
          <w:t>IPET-DD Report</w:t>
        </w:r>
        <w:r w:rsidR="008A164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453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:   A3, D5</w:t>
        </w:r>
      </w:ins>
      <w:ins w:id="454" w:author="Kate Roberts" w:date="2019-04-06T01:23:00Z">
        <w:r w:rsidR="00784D4B">
          <w:rPr>
            <w:rFonts w:eastAsia="Times New Roman" w:cs="Arial"/>
            <w:color w:val="000000"/>
            <w:sz w:val="20"/>
            <w:szCs w:val="20"/>
            <w:lang w:eastAsia="en-GB"/>
            <w:rPrChange w:id="455" w:author="Kate Roberts" w:date="2019-04-06T01:24:00Z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rPrChange>
          </w:rPr>
          <w:tab/>
        </w:r>
        <w:r w:rsidR="00784D4B">
          <w:rPr>
            <w:rFonts w:eastAsia="Times New Roman" w:cs="Arial"/>
            <w:color w:val="000000"/>
            <w:sz w:val="20"/>
            <w:szCs w:val="20"/>
            <w:lang w:eastAsia="en-GB"/>
            <w:rPrChange w:id="456" w:author="Kate Roberts" w:date="2019-04-06T01:24:00Z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rPrChange>
          </w:rPr>
          <w:tab/>
        </w:r>
        <w:r w:rsidR="00784D4B">
          <w:rPr>
            <w:rFonts w:eastAsia="Times New Roman" w:cs="Arial"/>
            <w:color w:val="000000"/>
            <w:sz w:val="20"/>
            <w:szCs w:val="20"/>
            <w:lang w:eastAsia="en-GB"/>
            <w:rPrChange w:id="457" w:author="Kate Roberts" w:date="2019-04-06T01:24:00Z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rPrChange>
          </w:rPr>
          <w:tab/>
        </w:r>
        <w:r w:rsidR="00784D4B">
          <w:rPr>
            <w:rFonts w:eastAsia="Times New Roman" w:cs="Arial"/>
            <w:color w:val="000000"/>
            <w:sz w:val="20"/>
            <w:szCs w:val="20"/>
            <w:lang w:eastAsia="en-GB"/>
            <w:rPrChange w:id="458" w:author="Kate Roberts" w:date="2019-04-06T01:24:00Z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rPrChange>
          </w:rPr>
          <w:tab/>
        </w:r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459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  <w:ins w:id="460" w:author="Kate Roberts [2]" w:date="2019-02-21T04:40:00Z">
        <w:del w:id="461" w:author="Kate Roberts" w:date="2019-04-06T01:08:00Z">
          <w:r w:rsidR="00E42D21" w:rsidRPr="00784D4B" w:rsidDel="008A164D">
            <w:rPr>
              <w:rFonts w:eastAsia="Times New Roman" w:cs="Arial"/>
              <w:color w:val="000000"/>
              <w:sz w:val="20"/>
              <w:szCs w:val="20"/>
              <w:lang w:eastAsia="en-GB"/>
              <w:rPrChange w:id="462" w:author="Kate Roberts" w:date="2019-04-06T01:24:00Z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GB"/>
                </w:rPr>
              </w:rPrChange>
            </w:rPr>
            <w:br/>
          </w:r>
        </w:del>
      </w:ins>
    </w:p>
    <w:p w:rsidR="00612C84" w:rsidRPr="00784D4B" w:rsidRDefault="00612C84" w:rsidP="00784D4B">
      <w:pPr>
        <w:shd w:val="clear" w:color="auto" w:fill="FFFFFF"/>
        <w:spacing w:after="0" w:line="240" w:lineRule="auto"/>
        <w:ind w:left="720"/>
        <w:rPr>
          <w:ins w:id="463" w:author="Kate Roberts [2]" w:date="2019-02-21T04:25:00Z"/>
          <w:rFonts w:eastAsia="Times New Roman" w:cs="Arial"/>
          <w:b/>
          <w:color w:val="000000"/>
          <w:sz w:val="20"/>
          <w:szCs w:val="20"/>
          <w:lang w:eastAsia="en-GB"/>
          <w:rPrChange w:id="464" w:author="Kate Roberts" w:date="2019-04-06T01:24:00Z">
            <w:rPr>
              <w:ins w:id="465" w:author="Kate Roberts [2]" w:date="2019-02-21T04:25:00Z"/>
              <w:rFonts w:ascii="Arial" w:eastAsia="Times New Roman" w:hAnsi="Arial" w:cs="Arial"/>
              <w:b/>
              <w:color w:val="000000"/>
              <w:sz w:val="20"/>
              <w:szCs w:val="18"/>
              <w:lang w:eastAsia="en-GB"/>
            </w:rPr>
          </w:rPrChange>
        </w:rPr>
        <w:pPrChange w:id="466" w:author="Kate Roberts" w:date="2019-04-06T01:23:00Z">
          <w:pPr>
            <w:shd w:val="clear" w:color="auto" w:fill="FFFFFF"/>
            <w:spacing w:after="210" w:line="240" w:lineRule="auto"/>
          </w:pPr>
        </w:pPrChange>
      </w:pPr>
      <w:ins w:id="467" w:author="Kate Roberts [2]" w:date="2019-02-21T04:25:00Z">
        <w:del w:id="468" w:author="Kate Roberts" w:date="2019-04-06T01:23:00Z">
          <w:r w:rsidRPr="00784D4B" w:rsidDel="00784D4B">
            <w:rPr>
              <w:rFonts w:eastAsia="Times New Roman" w:cs="Arial"/>
              <w:color w:val="000000"/>
              <w:sz w:val="20"/>
              <w:szCs w:val="20"/>
              <w:lang w:eastAsia="en-GB"/>
              <w:rPrChange w:id="469" w:author="Kate Roberts" w:date="2019-04-06T01:24:00Z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GB"/>
                </w:rPr>
              </w:rPrChange>
            </w:rPr>
            <w:delText xml:space="preserve">                                                                                        </w:delText>
          </w:r>
        </w:del>
        <w:proofErr w:type="gramStart"/>
        <w:r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470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highlight w:val="yellow"/>
                <w:lang w:eastAsia="en-GB"/>
              </w:rPr>
            </w:rPrChange>
          </w:rPr>
          <w:t>Priority :</w:t>
        </w:r>
        <w:proofErr w:type="gramEnd"/>
        <w:r w:rsidR="00E42D21"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471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highlight w:val="yellow"/>
                <w:lang w:eastAsia="en-GB"/>
              </w:rPr>
            </w:rPrChange>
          </w:rPr>
          <w:t xml:space="preserve"> Medium</w:t>
        </w:r>
      </w:ins>
      <w:ins w:id="472" w:author="Kate Roberts [2]" w:date="2019-02-21T04:44:00Z">
        <w:r w:rsidR="00493519" w:rsidRPr="00784D4B">
          <w:rPr>
            <w:rFonts w:eastAsia="Times New Roman" w:cs="Arial"/>
            <w:b/>
            <w:color w:val="000000"/>
            <w:sz w:val="20"/>
            <w:szCs w:val="20"/>
            <w:lang w:eastAsia="en-GB"/>
            <w:rPrChange w:id="473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eastAsia="en-GB"/>
              </w:rPr>
            </w:rPrChange>
          </w:rPr>
          <w:t xml:space="preserve"> (in the short-term)</w:t>
        </w:r>
      </w:ins>
      <w:ins w:id="474" w:author="Kate Roberts" w:date="2019-04-06T01:23:00Z">
        <w:r w:rsidR="00784D4B" w:rsidRPr="00784D4B">
          <w:rPr>
            <w:rFonts w:eastAsia="Times New Roman" w:cs="Arial"/>
            <w:b/>
            <w:color w:val="000000"/>
            <w:sz w:val="20"/>
            <w:szCs w:val="20"/>
            <w:lang w:eastAsia="en-GB"/>
            <w:rPrChange w:id="475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eastAsia="en-GB"/>
              </w:rPr>
            </w:rPrChange>
          </w:rPr>
          <w:br/>
        </w:r>
      </w:ins>
    </w:p>
    <w:p w:rsidR="00151B5B" w:rsidRPr="00784D4B" w:rsidRDefault="00151B5B">
      <w:pPr>
        <w:shd w:val="clear" w:color="auto" w:fill="FFFFFF"/>
        <w:spacing w:after="210" w:line="240" w:lineRule="auto"/>
        <w:rPr>
          <w:ins w:id="476" w:author="Kate Roberts" w:date="2019-04-06T00:57:00Z"/>
          <w:rFonts w:eastAsia="Times New Roman" w:cs="Arial"/>
          <w:color w:val="000000"/>
          <w:sz w:val="20"/>
          <w:szCs w:val="20"/>
          <w:lang w:eastAsia="en-GB"/>
          <w:rPrChange w:id="477" w:author="Kate Roberts" w:date="2019-04-06T01:24:00Z">
            <w:rPr>
              <w:ins w:id="478" w:author="Kate Roberts" w:date="2019-04-06T00:57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479" w:author="Kate Roberts [2]" w:date="2019-02-21T04:25:00Z">
          <w:pPr>
            <w:pStyle w:val="ListParagraph"/>
            <w:numPr>
              <w:numId w:val="1"/>
            </w:numPr>
            <w:shd w:val="clear" w:color="auto" w:fill="FFFFFF"/>
            <w:spacing w:after="210" w:line="240" w:lineRule="auto"/>
            <w:ind w:hanging="360"/>
          </w:pPr>
        </w:pPrChange>
      </w:pPr>
    </w:p>
    <w:p w:rsidR="00151B5B" w:rsidRPr="00784D4B" w:rsidRDefault="00680B91" w:rsidP="00151B5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10" w:line="240" w:lineRule="auto"/>
        <w:rPr>
          <w:ins w:id="480" w:author="Kate Roberts" w:date="2019-04-06T00:57:00Z"/>
          <w:rFonts w:eastAsia="Times New Roman" w:cs="Arial"/>
          <w:b/>
          <w:bCs/>
          <w:color w:val="000000"/>
          <w:sz w:val="20"/>
          <w:szCs w:val="20"/>
          <w:lang w:eastAsia="en-GB"/>
          <w:rPrChange w:id="481" w:author="Kate Roberts" w:date="2019-04-06T01:24:00Z">
            <w:rPr>
              <w:ins w:id="482" w:author="Kate Roberts" w:date="2019-04-06T00:57:00Z"/>
              <w:lang w:eastAsia="en-GB"/>
            </w:rPr>
          </w:rPrChange>
        </w:rPr>
        <w:pPrChange w:id="483" w:author="Kate Roberts" w:date="2019-04-06T00:57:00Z">
          <w:pPr>
            <w:pStyle w:val="ListParagraph"/>
            <w:numPr>
              <w:numId w:val="1"/>
            </w:numPr>
            <w:shd w:val="clear" w:color="auto" w:fill="FFFFFF"/>
            <w:spacing w:after="210" w:line="240" w:lineRule="auto"/>
            <w:ind w:hanging="360"/>
          </w:pPr>
        </w:pPrChange>
      </w:pPr>
      <w:del w:id="484" w:author="Kate Roberts" w:date="2019-04-06T00:57:00Z">
        <w:r w:rsidRPr="00784D4B" w:rsidDel="00151B5B">
          <w:rPr>
            <w:rFonts w:eastAsia="Times New Roman" w:cs="Arial"/>
            <w:color w:val="000000"/>
            <w:sz w:val="20"/>
            <w:szCs w:val="20"/>
            <w:lang w:eastAsia="en-GB"/>
            <w:rPrChange w:id="485" w:author="Kate Roberts" w:date="2019-04-06T01:24:00Z">
              <w:rPr>
                <w:lang w:eastAsia="en-GB"/>
              </w:rPr>
            </w:rPrChange>
          </w:rPr>
          <w:br/>
        </w:r>
        <w:r w:rsidRPr="00784D4B" w:rsidDel="00151B5B">
          <w:rPr>
            <w:rFonts w:eastAsia="Times New Roman" w:cs="Arial"/>
            <w:b/>
            <w:bCs/>
            <w:color w:val="000000"/>
            <w:sz w:val="20"/>
            <w:szCs w:val="20"/>
            <w:lang w:eastAsia="en-GB"/>
            <w:rPrChange w:id="486" w:author="Kate Roberts" w:date="2019-04-06T01:24:00Z">
              <w:rPr>
                <w:lang w:eastAsia="en-GB"/>
              </w:rPr>
            </w:rPrChange>
          </w:rPr>
          <w:delText xml:space="preserve">4. </w:delText>
        </w:r>
      </w:del>
      <w:ins w:id="487" w:author="Kate Roberts [2]" w:date="2019-02-21T04:22:00Z">
        <w:r w:rsidR="00612C84" w:rsidRPr="00784D4B">
          <w:rPr>
            <w:rFonts w:eastAsia="Times New Roman" w:cs="Arial"/>
            <w:b/>
            <w:bCs/>
            <w:color w:val="000000"/>
            <w:sz w:val="20"/>
            <w:szCs w:val="20"/>
            <w:lang w:eastAsia="en-GB"/>
            <w:rPrChange w:id="488" w:author="Kate Roberts" w:date="2019-04-06T01:24:00Z">
              <w:rPr>
                <w:lang w:eastAsia="en-GB"/>
              </w:rPr>
            </w:rPrChange>
          </w:rPr>
          <w:t>Explore and r</w:t>
        </w:r>
      </w:ins>
      <w:del w:id="489" w:author="Kate Roberts [2]" w:date="2019-02-21T04:22:00Z">
        <w:r w:rsidRPr="00784D4B" w:rsidDel="00612C84">
          <w:rPr>
            <w:rFonts w:eastAsia="Times New Roman" w:cs="Arial"/>
            <w:b/>
            <w:bCs/>
            <w:color w:val="000000"/>
            <w:sz w:val="20"/>
            <w:szCs w:val="20"/>
            <w:lang w:eastAsia="en-GB"/>
            <w:rPrChange w:id="490" w:author="Kate Roberts" w:date="2019-04-06T01:24:00Z">
              <w:rPr>
                <w:lang w:eastAsia="en-GB"/>
              </w:rPr>
            </w:rPrChange>
          </w:rPr>
          <w:delText>R</w:delText>
        </w:r>
      </w:del>
      <w:r w:rsidRPr="00784D4B">
        <w:rPr>
          <w:rFonts w:eastAsia="Times New Roman" w:cs="Arial"/>
          <w:b/>
          <w:bCs/>
          <w:color w:val="000000"/>
          <w:sz w:val="20"/>
          <w:szCs w:val="20"/>
          <w:lang w:eastAsia="en-GB"/>
          <w:rPrChange w:id="491" w:author="Kate Roberts" w:date="2019-04-06T01:24:00Z">
            <w:rPr>
              <w:lang w:eastAsia="en-GB"/>
            </w:rPr>
          </w:rPrChange>
        </w:rPr>
        <w:t xml:space="preserve">ecommend </w:t>
      </w:r>
      <w:ins w:id="492" w:author="Kate Roberts [2]" w:date="2019-02-21T04:22:00Z">
        <w:r w:rsidR="00612C84" w:rsidRPr="00784D4B">
          <w:rPr>
            <w:rFonts w:eastAsia="Times New Roman" w:cs="Arial"/>
            <w:b/>
            <w:bCs/>
            <w:color w:val="000000"/>
            <w:sz w:val="20"/>
            <w:szCs w:val="20"/>
            <w:lang w:eastAsia="en-GB"/>
            <w:rPrChange w:id="493" w:author="Kate Roberts" w:date="2019-04-06T01:24:00Z">
              <w:rPr>
                <w:lang w:eastAsia="en-GB"/>
              </w:rPr>
            </w:rPrChange>
          </w:rPr>
          <w:t xml:space="preserve">on </w:t>
        </w:r>
      </w:ins>
      <w:del w:id="494" w:author="Kate Roberts [2]" w:date="2019-02-21T04:22:00Z">
        <w:r w:rsidRPr="00784D4B" w:rsidDel="00612C84">
          <w:rPr>
            <w:rFonts w:eastAsia="Times New Roman" w:cs="Arial"/>
            <w:b/>
            <w:bCs/>
            <w:color w:val="000000"/>
            <w:sz w:val="20"/>
            <w:szCs w:val="20"/>
            <w:lang w:eastAsia="en-GB"/>
            <w:rPrChange w:id="495" w:author="Kate Roberts" w:date="2019-04-06T01:24:00Z">
              <w:rPr>
                <w:lang w:eastAsia="en-GB"/>
              </w:rPr>
            </w:rPrChange>
          </w:rPr>
          <w:delText xml:space="preserve">new </w:delText>
        </w:r>
      </w:del>
      <w:r w:rsidRPr="00784D4B">
        <w:rPr>
          <w:rFonts w:eastAsia="Times New Roman" w:cs="Arial"/>
          <w:b/>
          <w:bCs/>
          <w:color w:val="000000"/>
          <w:sz w:val="20"/>
          <w:szCs w:val="20"/>
          <w:lang w:eastAsia="en-GB"/>
          <w:rPrChange w:id="496" w:author="Kate Roberts" w:date="2019-04-06T01:24:00Z">
            <w:rPr>
              <w:lang w:eastAsia="en-GB"/>
            </w:rPr>
          </w:rPrChange>
        </w:rPr>
        <w:t>machine to machines interfaces and APIs</w:t>
      </w:r>
    </w:p>
    <w:p w:rsidR="00151B5B" w:rsidRPr="00784D4B" w:rsidRDefault="00151B5B" w:rsidP="00151B5B">
      <w:pPr>
        <w:pStyle w:val="ListParagraph"/>
        <w:rPr>
          <w:ins w:id="497" w:author="Kate Roberts" w:date="2019-04-06T00:57:00Z"/>
          <w:rFonts w:eastAsia="Times New Roman" w:cs="Arial"/>
          <w:color w:val="000000"/>
          <w:sz w:val="20"/>
          <w:szCs w:val="20"/>
          <w:lang w:eastAsia="en-GB"/>
          <w:rPrChange w:id="498" w:author="Kate Roberts" w:date="2019-04-06T01:24:00Z">
            <w:rPr>
              <w:ins w:id="499" w:author="Kate Roberts" w:date="2019-04-06T00:57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500" w:author="Kate Roberts" w:date="2019-04-06T00:57:00Z">
          <w:pPr>
            <w:pStyle w:val="ListParagraph"/>
            <w:numPr>
              <w:numId w:val="1"/>
            </w:numPr>
            <w:shd w:val="clear" w:color="auto" w:fill="FFFFFF"/>
            <w:spacing w:after="210" w:line="240" w:lineRule="auto"/>
            <w:ind w:hanging="360"/>
          </w:pPr>
        </w:pPrChange>
      </w:pPr>
    </w:p>
    <w:p w:rsidR="00151B5B" w:rsidRPr="00784D4B" w:rsidRDefault="00680B91" w:rsidP="00151B5B">
      <w:pPr>
        <w:pStyle w:val="ListParagraph"/>
        <w:rPr>
          <w:ins w:id="501" w:author="Kate Roberts" w:date="2019-04-06T01:04:00Z"/>
          <w:rFonts w:eastAsia="Times New Roman" w:cs="Arial"/>
          <w:color w:val="000000"/>
          <w:sz w:val="20"/>
          <w:szCs w:val="20"/>
          <w:lang w:eastAsia="en-GB"/>
          <w:rPrChange w:id="502" w:author="Kate Roberts" w:date="2019-04-06T01:24:00Z">
            <w:rPr>
              <w:ins w:id="503" w:author="Kate Roberts" w:date="2019-04-06T01:04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504" w:author="Kate Roberts" w:date="2019-04-06T00:57:00Z">
          <w:pPr>
            <w:pStyle w:val="ListParagraph"/>
            <w:numPr>
              <w:numId w:val="1"/>
            </w:numPr>
            <w:shd w:val="clear" w:color="auto" w:fill="FFFFFF"/>
            <w:spacing w:after="210" w:line="240" w:lineRule="auto"/>
            <w:ind w:hanging="360"/>
          </w:pPr>
        </w:pPrChange>
      </w:pPr>
      <w:del w:id="505" w:author="Kate Roberts" w:date="2019-04-06T00:57:00Z">
        <w:r w:rsidRPr="00784D4B" w:rsidDel="00151B5B">
          <w:rPr>
            <w:rFonts w:eastAsia="Times New Roman" w:cs="Arial"/>
            <w:color w:val="000000"/>
            <w:sz w:val="20"/>
            <w:szCs w:val="20"/>
            <w:lang w:eastAsia="en-GB"/>
            <w:rPrChange w:id="506" w:author="Kate Roberts" w:date="2019-04-06T01:24:00Z">
              <w:rPr>
                <w:lang w:eastAsia="en-GB"/>
              </w:rPr>
            </w:rPrChange>
          </w:rPr>
          <w:br/>
        </w:r>
      </w:del>
      <w:ins w:id="507" w:author="Kate Roberts" w:date="2019-04-06T01:19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508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TT-MDG / TT-MDS</w:t>
        </w:r>
      </w:ins>
      <w:del w:id="509" w:author="Kate Roberts" w:date="2019-04-06T01:19:00Z">
        <w:r w:rsidRPr="00784D4B" w:rsidDel="00784D4B">
          <w:rPr>
            <w:rFonts w:eastAsia="Times New Roman" w:cs="Arial"/>
            <w:color w:val="000000"/>
            <w:sz w:val="20"/>
            <w:szCs w:val="20"/>
            <w:lang w:eastAsia="en-GB"/>
            <w:rPrChange w:id="510" w:author="Kate Roberts" w:date="2019-04-06T01:24:00Z">
              <w:rPr>
                <w:lang w:eastAsia="en-GB"/>
              </w:rPr>
            </w:rPrChange>
          </w:rPr>
          <w:delText>TT-MDS</w:delText>
        </w:r>
      </w:del>
      <w:r w:rsidRPr="00784D4B">
        <w:rPr>
          <w:rFonts w:eastAsia="Times New Roman" w:cs="Arial"/>
          <w:color w:val="000000"/>
          <w:sz w:val="20"/>
          <w:szCs w:val="20"/>
          <w:lang w:eastAsia="en-GB"/>
          <w:rPrChange w:id="511" w:author="Kate Roberts" w:date="2019-04-06T01:24:00Z">
            <w:rPr>
              <w:lang w:eastAsia="en-GB"/>
            </w:rPr>
          </w:rPrChange>
        </w:rPr>
        <w:t xml:space="preserve"> shall study and recommend </w:t>
      </w:r>
      <w:del w:id="512" w:author="Kate Roberts [2]" w:date="2019-02-21T04:23:00Z">
        <w:r w:rsidRPr="00784D4B" w:rsidDel="00612C84">
          <w:rPr>
            <w:rFonts w:eastAsia="Times New Roman" w:cs="Arial"/>
            <w:color w:val="000000"/>
            <w:sz w:val="20"/>
            <w:szCs w:val="20"/>
            <w:lang w:eastAsia="en-GB"/>
            <w:rPrChange w:id="513" w:author="Kate Roberts" w:date="2019-04-06T01:24:00Z">
              <w:rPr>
                <w:lang w:eastAsia="en-GB"/>
              </w:rPr>
            </w:rPrChange>
          </w:rPr>
          <w:delText xml:space="preserve">new </w:delText>
        </w:r>
      </w:del>
      <w:proofErr w:type="gramStart"/>
      <w:r w:rsidRPr="00784D4B">
        <w:rPr>
          <w:rFonts w:eastAsia="Times New Roman" w:cs="Arial"/>
          <w:color w:val="000000"/>
          <w:sz w:val="20"/>
          <w:szCs w:val="20"/>
          <w:lang w:eastAsia="en-GB"/>
          <w:rPrChange w:id="514" w:author="Kate Roberts" w:date="2019-04-06T01:24:00Z">
            <w:rPr>
              <w:lang w:eastAsia="en-GB"/>
            </w:rPr>
          </w:rPrChange>
        </w:rPr>
        <w:t>machine to machine</w:t>
      </w:r>
      <w:proofErr w:type="gramEnd"/>
      <w:r w:rsidRPr="00784D4B">
        <w:rPr>
          <w:rFonts w:eastAsia="Times New Roman" w:cs="Arial"/>
          <w:color w:val="000000"/>
          <w:sz w:val="20"/>
          <w:szCs w:val="20"/>
          <w:lang w:eastAsia="en-GB"/>
          <w:rPrChange w:id="515" w:author="Kate Roberts" w:date="2019-04-06T01:24:00Z">
            <w:rPr>
              <w:lang w:eastAsia="en-GB"/>
            </w:rPr>
          </w:rPrChange>
        </w:rPr>
        <w:t xml:space="preserve"> interfaces to be implemented by the different WIS catalogues for increasing their interoperability. A set of functionaliti</w:t>
      </w:r>
      <w:del w:id="516" w:author="Kate Roberts [2]" w:date="2019-02-21T04:23:00Z">
        <w:r w:rsidRPr="00784D4B" w:rsidDel="00612C84">
          <w:rPr>
            <w:rFonts w:eastAsia="Times New Roman" w:cs="Arial"/>
            <w:color w:val="000000"/>
            <w:sz w:val="20"/>
            <w:szCs w:val="20"/>
            <w:lang w:eastAsia="en-GB"/>
            <w:rPrChange w:id="517" w:author="Kate Roberts" w:date="2019-04-06T01:24:00Z">
              <w:rPr>
                <w:lang w:eastAsia="en-GB"/>
              </w:rPr>
            </w:rPrChange>
          </w:rPr>
          <w:delText>l</w:delText>
        </w:r>
      </w:del>
      <w:r w:rsidRPr="00784D4B">
        <w:rPr>
          <w:rFonts w:eastAsia="Times New Roman" w:cs="Arial"/>
          <w:color w:val="000000"/>
          <w:sz w:val="20"/>
          <w:szCs w:val="20"/>
          <w:lang w:eastAsia="en-GB"/>
          <w:rPrChange w:id="518" w:author="Kate Roberts" w:date="2019-04-06T01:24:00Z">
            <w:rPr>
              <w:lang w:eastAsia="en-GB"/>
            </w:rPr>
          </w:rPrChange>
        </w:rPr>
        <w:t>es for the APIs shall be defined</w:t>
      </w:r>
      <w:ins w:id="519" w:author="Kate Roberts [2]" w:date="2019-02-21T04:23:00Z"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520" w:author="Kate Roberts" w:date="2019-04-06T01:24:00Z">
              <w:rPr>
                <w:lang w:eastAsia="en-GB"/>
              </w:rPr>
            </w:rPrChange>
          </w:rPr>
          <w:t>,</w:t>
        </w:r>
      </w:ins>
      <w:r w:rsidRPr="00784D4B">
        <w:rPr>
          <w:rFonts w:eastAsia="Times New Roman" w:cs="Arial"/>
          <w:color w:val="000000"/>
          <w:sz w:val="20"/>
          <w:szCs w:val="20"/>
          <w:lang w:eastAsia="en-GB"/>
          <w:rPrChange w:id="521" w:author="Kate Roberts" w:date="2019-04-06T01:24:00Z">
            <w:rPr>
              <w:lang w:eastAsia="en-GB"/>
            </w:rPr>
          </w:rPrChange>
        </w:rPr>
        <w:t xml:space="preserve"> and a </w:t>
      </w:r>
      <w:proofErr w:type="gramStart"/>
      <w:r w:rsidRPr="00784D4B">
        <w:rPr>
          <w:rFonts w:eastAsia="Times New Roman" w:cs="Arial"/>
          <w:color w:val="000000"/>
          <w:sz w:val="20"/>
          <w:szCs w:val="20"/>
          <w:lang w:eastAsia="en-GB"/>
          <w:rPrChange w:id="522" w:author="Kate Roberts" w:date="2019-04-06T01:24:00Z">
            <w:rPr>
              <w:lang w:eastAsia="en-GB"/>
            </w:rPr>
          </w:rPrChange>
        </w:rPr>
        <w:t>machine to machine</w:t>
      </w:r>
      <w:proofErr w:type="gramEnd"/>
      <w:r w:rsidRPr="00784D4B">
        <w:rPr>
          <w:rFonts w:eastAsia="Times New Roman" w:cs="Arial"/>
          <w:color w:val="000000"/>
          <w:sz w:val="20"/>
          <w:szCs w:val="20"/>
          <w:lang w:eastAsia="en-GB"/>
          <w:rPrChange w:id="523" w:author="Kate Roberts" w:date="2019-04-06T01:24:00Z">
            <w:rPr>
              <w:lang w:eastAsia="en-GB"/>
            </w:rPr>
          </w:rPrChange>
        </w:rPr>
        <w:t xml:space="preserve"> standard or protocol recommended to be implemented</w:t>
      </w:r>
      <w:ins w:id="524" w:author="Kate Roberts [2]" w:date="2019-02-21T04:23:00Z"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525" w:author="Kate Roberts" w:date="2019-04-06T01:24:00Z">
              <w:rPr>
                <w:lang w:eastAsia="en-GB"/>
              </w:rPr>
            </w:rPrChange>
          </w:rPr>
          <w:t>,</w:t>
        </w:r>
      </w:ins>
      <w:r w:rsidRPr="00784D4B">
        <w:rPr>
          <w:rFonts w:eastAsia="Times New Roman" w:cs="Arial"/>
          <w:color w:val="000000"/>
          <w:sz w:val="20"/>
          <w:szCs w:val="20"/>
          <w:lang w:eastAsia="en-GB"/>
          <w:rPrChange w:id="526" w:author="Kate Roberts" w:date="2019-04-06T01:24:00Z">
            <w:rPr>
              <w:lang w:eastAsia="en-GB"/>
            </w:rPr>
          </w:rPrChange>
        </w:rPr>
        <w:t xml:space="preserve"> depending on the </w:t>
      </w:r>
      <w:ins w:id="527" w:author="Kate Roberts [2]" w:date="2019-02-21T04:23:00Z"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528" w:author="Kate Roberts" w:date="2019-04-06T01:24:00Z">
              <w:rPr>
                <w:lang w:eastAsia="en-GB"/>
              </w:rPr>
            </w:rPrChange>
          </w:rPr>
          <w:t>function</w:t>
        </w:r>
      </w:ins>
      <w:del w:id="529" w:author="Kate Roberts [2]" w:date="2019-02-21T04:23:00Z">
        <w:r w:rsidRPr="00784D4B" w:rsidDel="00612C84">
          <w:rPr>
            <w:rFonts w:eastAsia="Times New Roman" w:cs="Arial"/>
            <w:color w:val="000000"/>
            <w:sz w:val="20"/>
            <w:szCs w:val="20"/>
            <w:lang w:eastAsia="en-GB"/>
            <w:rPrChange w:id="530" w:author="Kate Roberts" w:date="2019-04-06T01:24:00Z">
              <w:rPr>
                <w:lang w:eastAsia="en-GB"/>
              </w:rPr>
            </w:rPrChange>
          </w:rPr>
          <w:delText>need</w:delText>
        </w:r>
      </w:del>
      <w:r w:rsidRPr="00784D4B">
        <w:rPr>
          <w:rFonts w:eastAsia="Times New Roman" w:cs="Arial"/>
          <w:color w:val="000000"/>
          <w:sz w:val="20"/>
          <w:szCs w:val="20"/>
          <w:lang w:eastAsia="en-GB"/>
          <w:rPrChange w:id="531" w:author="Kate Roberts" w:date="2019-04-06T01:24:00Z">
            <w:rPr>
              <w:lang w:eastAsia="en-GB"/>
            </w:rPr>
          </w:rPrChange>
        </w:rPr>
        <w:t>.</w:t>
      </w:r>
    </w:p>
    <w:p w:rsidR="00151B5B" w:rsidRPr="00784D4B" w:rsidRDefault="00151B5B" w:rsidP="00151B5B">
      <w:pPr>
        <w:pStyle w:val="ListParagraph"/>
        <w:rPr>
          <w:ins w:id="532" w:author="Kate Roberts" w:date="2019-04-06T01:04:00Z"/>
          <w:rFonts w:eastAsia="Times New Roman" w:cs="Arial"/>
          <w:color w:val="000000"/>
          <w:sz w:val="20"/>
          <w:szCs w:val="20"/>
          <w:lang w:eastAsia="en-GB"/>
          <w:rPrChange w:id="533" w:author="Kate Roberts" w:date="2019-04-06T01:24:00Z">
            <w:rPr>
              <w:ins w:id="534" w:author="Kate Roberts" w:date="2019-04-06T01:04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535" w:author="Kate Roberts" w:date="2019-04-06T00:57:00Z">
          <w:pPr>
            <w:pStyle w:val="ListParagraph"/>
            <w:numPr>
              <w:numId w:val="1"/>
            </w:numPr>
            <w:shd w:val="clear" w:color="auto" w:fill="FFFFFF"/>
            <w:spacing w:after="210" w:line="240" w:lineRule="auto"/>
            <w:ind w:hanging="360"/>
          </w:pPr>
        </w:pPrChange>
      </w:pPr>
    </w:p>
    <w:p w:rsidR="007D49F6" w:rsidRPr="00784D4B" w:rsidDel="00784D4B" w:rsidRDefault="00151B5B" w:rsidP="00784D4B">
      <w:pPr>
        <w:shd w:val="clear" w:color="auto" w:fill="FFFFFF"/>
        <w:spacing w:after="0" w:line="240" w:lineRule="auto"/>
        <w:ind w:left="720"/>
        <w:rPr>
          <w:del w:id="536" w:author="Kate Roberts" w:date="2019-04-06T01:22:00Z"/>
          <w:rFonts w:eastAsia="Times New Roman" w:cs="Arial"/>
          <w:color w:val="000000"/>
          <w:sz w:val="20"/>
          <w:szCs w:val="20"/>
          <w:lang w:eastAsia="en-GB"/>
          <w:rPrChange w:id="537" w:author="Kate Roberts" w:date="2019-04-06T01:24:00Z">
            <w:rPr>
              <w:del w:id="538" w:author="Kate Roberts" w:date="2019-04-06T01:22:00Z"/>
              <w:lang w:eastAsia="en-GB"/>
            </w:rPr>
          </w:rPrChange>
        </w:rPr>
        <w:pPrChange w:id="539" w:author="Kate Roberts" w:date="2019-04-06T01:22:00Z">
          <w:pPr>
            <w:shd w:val="clear" w:color="auto" w:fill="FFFFFF"/>
            <w:spacing w:after="210" w:line="240" w:lineRule="auto"/>
          </w:pPr>
        </w:pPrChange>
      </w:pPr>
      <w:ins w:id="540" w:author="Kate Roberts" w:date="2019-04-06T01:04:00Z">
        <w:r w:rsidRPr="00784D4B">
          <w:rPr>
            <w:rFonts w:eastAsia="Times New Roman" w:cs="Arial"/>
            <w:color w:val="000000"/>
            <w:sz w:val="20"/>
            <w:szCs w:val="20"/>
            <w:u w:val="single"/>
            <w:lang w:eastAsia="en-GB"/>
            <w:rPrChange w:id="541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en-GB"/>
              </w:rPr>
            </w:rPrChange>
          </w:rPr>
          <w:t>IPET-DD Report</w:t>
        </w:r>
        <w:r w:rsidR="008A164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542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:   A4</w:t>
        </w:r>
      </w:ins>
      <w:ins w:id="543" w:author="Kate Roberts" w:date="2019-04-06T01:22:00Z">
        <w:r w:rsidR="00784D4B">
          <w:rPr>
            <w:rFonts w:eastAsia="Times New Roman" w:cs="Arial"/>
            <w:color w:val="000000"/>
            <w:sz w:val="20"/>
            <w:szCs w:val="20"/>
            <w:lang w:eastAsia="en-GB"/>
            <w:rPrChange w:id="544" w:author="Kate Roberts" w:date="2019-04-06T01:24:00Z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rPrChange>
          </w:rPr>
          <w:tab/>
        </w:r>
        <w:r w:rsidR="00784D4B">
          <w:rPr>
            <w:rFonts w:eastAsia="Times New Roman" w:cs="Arial"/>
            <w:color w:val="000000"/>
            <w:sz w:val="20"/>
            <w:szCs w:val="20"/>
            <w:lang w:eastAsia="en-GB"/>
            <w:rPrChange w:id="545" w:author="Kate Roberts" w:date="2019-04-06T01:24:00Z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rPrChange>
          </w:rPr>
          <w:tab/>
        </w:r>
        <w:r w:rsidR="00784D4B">
          <w:rPr>
            <w:rFonts w:eastAsia="Times New Roman" w:cs="Arial"/>
            <w:color w:val="000000"/>
            <w:sz w:val="20"/>
            <w:szCs w:val="20"/>
            <w:lang w:eastAsia="en-GB"/>
            <w:rPrChange w:id="546" w:author="Kate Roberts" w:date="2019-04-06T01:24:00Z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rPrChange>
          </w:rPr>
          <w:tab/>
        </w:r>
        <w:r w:rsidR="00784D4B">
          <w:rPr>
            <w:rFonts w:eastAsia="Times New Roman" w:cs="Arial"/>
            <w:color w:val="000000"/>
            <w:sz w:val="20"/>
            <w:szCs w:val="20"/>
            <w:lang w:eastAsia="en-GB"/>
            <w:rPrChange w:id="547" w:author="Kate Roberts" w:date="2019-04-06T01:24:00Z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rPrChange>
          </w:rPr>
          <w:tab/>
          <w:t xml:space="preserve"> </w:t>
        </w:r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548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  <w:ins w:id="549" w:author="Kate Roberts [2]" w:date="2019-02-21T04:41:00Z">
        <w:del w:id="550" w:author="Kate Roberts" w:date="2019-04-06T01:09:00Z">
          <w:r w:rsidR="00E42D21" w:rsidRPr="00784D4B" w:rsidDel="008A164D">
            <w:rPr>
              <w:rFonts w:eastAsia="Times New Roman" w:cs="Arial"/>
              <w:color w:val="000000"/>
              <w:sz w:val="20"/>
              <w:szCs w:val="20"/>
              <w:lang w:eastAsia="en-GB"/>
              <w:rPrChange w:id="551" w:author="Kate Roberts" w:date="2019-04-06T01:24:00Z">
                <w:rPr>
                  <w:lang w:eastAsia="en-GB"/>
                </w:rPr>
              </w:rPrChange>
            </w:rPr>
            <w:br/>
          </w:r>
        </w:del>
      </w:ins>
    </w:p>
    <w:p w:rsidR="007D49F6" w:rsidRPr="00784D4B" w:rsidRDefault="00612C84" w:rsidP="00784D4B">
      <w:pPr>
        <w:shd w:val="clear" w:color="auto" w:fill="FFFFFF"/>
        <w:spacing w:after="0" w:line="240" w:lineRule="auto"/>
        <w:ind w:left="720"/>
        <w:rPr>
          <w:sz w:val="20"/>
          <w:szCs w:val="20"/>
          <w:lang w:eastAsia="en-GB"/>
          <w:rPrChange w:id="552" w:author="Kate Roberts" w:date="2019-04-06T01:24:00Z">
            <w:rPr>
              <w:lang w:eastAsia="en-GB"/>
            </w:rPr>
          </w:rPrChange>
        </w:rPr>
        <w:pPrChange w:id="553" w:author="Kate Roberts" w:date="2019-04-06T01:22:00Z">
          <w:pPr>
            <w:pStyle w:val="ListParagraph"/>
            <w:numPr>
              <w:numId w:val="1"/>
            </w:numPr>
            <w:shd w:val="clear" w:color="auto" w:fill="FFFFFF"/>
            <w:spacing w:after="210" w:line="240" w:lineRule="auto"/>
            <w:ind w:hanging="360"/>
          </w:pPr>
        </w:pPrChange>
      </w:pPr>
      <w:ins w:id="554" w:author="Kate Roberts [2]" w:date="2019-02-21T04:25:00Z">
        <w:del w:id="555" w:author="Kate Roberts" w:date="2019-04-06T01:22:00Z">
          <w:r w:rsidRPr="00784D4B" w:rsidDel="00784D4B">
            <w:rPr>
              <w:sz w:val="20"/>
              <w:szCs w:val="20"/>
              <w:lang w:eastAsia="en-GB"/>
              <w:rPrChange w:id="556" w:author="Kate Roberts" w:date="2019-04-06T01:24:00Z">
                <w:rPr>
                  <w:lang w:eastAsia="en-GB"/>
                </w:rPr>
              </w:rPrChange>
            </w:rPr>
            <w:delText xml:space="preserve">                                                                                        </w:delText>
          </w:r>
        </w:del>
        <w:proofErr w:type="gramStart"/>
        <w:r w:rsidRPr="00784D4B">
          <w:rPr>
            <w:b/>
            <w:sz w:val="20"/>
            <w:szCs w:val="20"/>
            <w:highlight w:val="yellow"/>
            <w:lang w:eastAsia="en-GB"/>
            <w:rPrChange w:id="557" w:author="Kate Roberts" w:date="2019-04-06T01:24:00Z">
              <w:rPr>
                <w:b/>
                <w:sz w:val="20"/>
                <w:highlight w:val="yellow"/>
                <w:lang w:eastAsia="en-GB"/>
              </w:rPr>
            </w:rPrChange>
          </w:rPr>
          <w:t>Priority :</w:t>
        </w:r>
        <w:proofErr w:type="gramEnd"/>
        <w:r w:rsidR="00E42D21" w:rsidRPr="00784D4B">
          <w:rPr>
            <w:b/>
            <w:sz w:val="20"/>
            <w:szCs w:val="20"/>
            <w:highlight w:val="yellow"/>
            <w:lang w:eastAsia="en-GB"/>
            <w:rPrChange w:id="558" w:author="Kate Roberts" w:date="2019-04-06T01:24:00Z">
              <w:rPr>
                <w:b/>
                <w:sz w:val="20"/>
                <w:highlight w:val="yellow"/>
                <w:lang w:eastAsia="en-GB"/>
              </w:rPr>
            </w:rPrChange>
          </w:rPr>
          <w:t xml:space="preserve"> Low</w:t>
        </w:r>
        <w:r w:rsidRPr="00784D4B">
          <w:rPr>
            <w:sz w:val="20"/>
            <w:szCs w:val="20"/>
            <w:lang w:eastAsia="en-GB"/>
            <w:rPrChange w:id="559" w:author="Kate Roberts" w:date="2019-04-06T01:24:00Z">
              <w:rPr>
                <w:lang w:eastAsia="en-GB"/>
              </w:rPr>
            </w:rPrChange>
          </w:rPr>
          <w:t xml:space="preserve"> </w:t>
        </w:r>
      </w:ins>
      <w:del w:id="560" w:author="Kate Roberts [2]" w:date="2019-02-21T04:25:00Z">
        <w:r w:rsidR="007D49F6" w:rsidRPr="00784D4B" w:rsidDel="00612C84">
          <w:rPr>
            <w:sz w:val="20"/>
            <w:szCs w:val="20"/>
            <w:lang w:eastAsia="en-GB"/>
            <w:rPrChange w:id="561" w:author="Kate Roberts" w:date="2019-04-06T01:24:00Z">
              <w:rPr>
                <w:lang w:eastAsia="en-GB"/>
              </w:rPr>
            </w:rPrChange>
          </w:rPr>
          <w:delText>Low priority</w:delText>
        </w:r>
      </w:del>
      <w:ins w:id="562" w:author="Kate Roberts" w:date="2019-04-06T01:23:00Z">
        <w:r w:rsidR="00784D4B" w:rsidRPr="00784D4B">
          <w:rPr>
            <w:sz w:val="20"/>
            <w:szCs w:val="20"/>
            <w:lang w:eastAsia="en-GB"/>
            <w:rPrChange w:id="563" w:author="Kate Roberts" w:date="2019-04-06T01:24:00Z">
              <w:rPr>
                <w:lang w:eastAsia="en-GB"/>
              </w:rPr>
            </w:rPrChange>
          </w:rPr>
          <w:br/>
        </w:r>
      </w:ins>
    </w:p>
    <w:p w:rsidR="00151B5B" w:rsidRPr="00784D4B" w:rsidRDefault="00151B5B" w:rsidP="001158DD">
      <w:pPr>
        <w:shd w:val="clear" w:color="auto" w:fill="FFFFFF"/>
        <w:spacing w:after="210" w:line="240" w:lineRule="auto"/>
        <w:rPr>
          <w:ins w:id="564" w:author="Kate Roberts" w:date="2019-04-06T00:57:00Z"/>
          <w:rFonts w:eastAsia="Times New Roman" w:cs="Arial"/>
          <w:color w:val="000000"/>
          <w:sz w:val="20"/>
          <w:szCs w:val="20"/>
          <w:lang w:eastAsia="en-GB"/>
          <w:rPrChange w:id="565" w:author="Kate Roberts" w:date="2019-04-06T01:24:00Z">
            <w:rPr>
              <w:ins w:id="566" w:author="Kate Roberts" w:date="2019-04-06T00:57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</w:pPr>
    </w:p>
    <w:p w:rsidR="00151B5B" w:rsidRPr="00784D4B" w:rsidRDefault="00680B91" w:rsidP="00151B5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10" w:line="240" w:lineRule="auto"/>
        <w:rPr>
          <w:ins w:id="567" w:author="Kate Roberts" w:date="2019-04-06T00:57:00Z"/>
          <w:rFonts w:eastAsia="Times New Roman" w:cs="Arial"/>
          <w:b/>
          <w:bCs/>
          <w:color w:val="000000"/>
          <w:sz w:val="20"/>
          <w:szCs w:val="20"/>
          <w:lang w:eastAsia="en-GB"/>
          <w:rPrChange w:id="568" w:author="Kate Roberts" w:date="2019-04-06T01:24:00Z">
            <w:rPr>
              <w:ins w:id="569" w:author="Kate Roberts" w:date="2019-04-06T00:57:00Z"/>
              <w:lang w:eastAsia="en-GB"/>
            </w:rPr>
          </w:rPrChange>
        </w:rPr>
        <w:pPrChange w:id="570" w:author="Kate Roberts" w:date="2019-04-06T00:58:00Z">
          <w:pPr>
            <w:shd w:val="clear" w:color="auto" w:fill="FFFFFF"/>
            <w:spacing w:after="210" w:line="240" w:lineRule="auto"/>
          </w:pPr>
        </w:pPrChange>
      </w:pPr>
      <w:del w:id="571" w:author="Kate Roberts" w:date="2019-04-06T00:57:00Z">
        <w:r w:rsidRPr="00784D4B" w:rsidDel="00151B5B">
          <w:rPr>
            <w:rFonts w:eastAsia="Times New Roman" w:cs="Arial"/>
            <w:color w:val="000000"/>
            <w:sz w:val="20"/>
            <w:szCs w:val="20"/>
            <w:lang w:eastAsia="en-GB"/>
            <w:rPrChange w:id="572" w:author="Kate Roberts" w:date="2019-04-06T01:24:00Z">
              <w:rPr>
                <w:lang w:eastAsia="en-GB"/>
              </w:rPr>
            </w:rPrChange>
          </w:rPr>
          <w:br/>
        </w:r>
        <w:r w:rsidR="007D49F6" w:rsidRPr="00784D4B" w:rsidDel="00151B5B">
          <w:rPr>
            <w:rFonts w:eastAsia="Times New Roman" w:cs="Arial"/>
            <w:b/>
            <w:bCs/>
            <w:color w:val="000000"/>
            <w:sz w:val="20"/>
            <w:szCs w:val="20"/>
            <w:lang w:eastAsia="en-GB"/>
            <w:rPrChange w:id="573" w:author="Kate Roberts" w:date="2019-04-06T01:24:00Z">
              <w:rPr>
                <w:lang w:eastAsia="en-GB"/>
              </w:rPr>
            </w:rPrChange>
          </w:rPr>
          <w:delText xml:space="preserve">5. </w:delText>
        </w:r>
      </w:del>
      <w:r w:rsidR="007D49F6" w:rsidRPr="00784D4B">
        <w:rPr>
          <w:rFonts w:eastAsia="Times New Roman" w:cs="Arial"/>
          <w:b/>
          <w:bCs/>
          <w:color w:val="000000"/>
          <w:sz w:val="20"/>
          <w:szCs w:val="20"/>
          <w:lang w:eastAsia="en-GB"/>
          <w:rPrChange w:id="574" w:author="Kate Roberts" w:date="2019-04-06T01:24:00Z">
            <w:rPr>
              <w:lang w:eastAsia="en-GB"/>
            </w:rPr>
          </w:rPrChange>
        </w:rPr>
        <w:t>Assess</w:t>
      </w:r>
      <w:del w:id="575" w:author="Kate Roberts [2]" w:date="2019-02-21T04:26:00Z">
        <w:r w:rsidR="007D49F6" w:rsidRPr="00784D4B" w:rsidDel="00612C84">
          <w:rPr>
            <w:rFonts w:eastAsia="Times New Roman" w:cs="Arial"/>
            <w:b/>
            <w:bCs/>
            <w:color w:val="000000"/>
            <w:sz w:val="20"/>
            <w:szCs w:val="20"/>
            <w:lang w:eastAsia="en-GB"/>
            <w:rPrChange w:id="576" w:author="Kate Roberts" w:date="2019-04-06T01:24:00Z">
              <w:rPr>
                <w:lang w:eastAsia="en-GB"/>
              </w:rPr>
            </w:rPrChange>
          </w:rPr>
          <w:delText>ment of</w:delText>
        </w:r>
      </w:del>
      <w:r w:rsidR="007D49F6" w:rsidRPr="00784D4B">
        <w:rPr>
          <w:rFonts w:eastAsia="Times New Roman" w:cs="Arial"/>
          <w:b/>
          <w:bCs/>
          <w:color w:val="000000"/>
          <w:sz w:val="20"/>
          <w:szCs w:val="20"/>
          <w:lang w:eastAsia="en-GB"/>
          <w:rPrChange w:id="577" w:author="Kate Roberts" w:date="2019-04-06T01:24:00Z">
            <w:rPr>
              <w:lang w:eastAsia="en-GB"/>
            </w:rPr>
          </w:rPrChange>
        </w:rPr>
        <w:t xml:space="preserve"> the suitability </w:t>
      </w:r>
      <w:ins w:id="578" w:author="Kate Roberts [2]" w:date="2019-02-21T04:26:00Z">
        <w:r w:rsidR="00612C84" w:rsidRPr="00784D4B">
          <w:rPr>
            <w:rFonts w:eastAsia="Times New Roman" w:cs="Arial"/>
            <w:b/>
            <w:bCs/>
            <w:color w:val="000000"/>
            <w:sz w:val="20"/>
            <w:szCs w:val="20"/>
            <w:lang w:eastAsia="en-GB"/>
            <w:rPrChange w:id="579" w:author="Kate Roberts" w:date="2019-04-06T01:24:00Z">
              <w:rPr>
                <w:lang w:eastAsia="en-GB"/>
              </w:rPr>
            </w:rPrChange>
          </w:rPr>
          <w:t xml:space="preserve">of, </w:t>
        </w:r>
      </w:ins>
      <w:r w:rsidR="007D49F6" w:rsidRPr="00784D4B">
        <w:rPr>
          <w:rFonts w:eastAsia="Times New Roman" w:cs="Arial"/>
          <w:b/>
          <w:bCs/>
          <w:color w:val="000000"/>
          <w:sz w:val="20"/>
          <w:szCs w:val="20"/>
          <w:lang w:eastAsia="en-GB"/>
          <w:rPrChange w:id="580" w:author="Kate Roberts" w:date="2019-04-06T01:24:00Z">
            <w:rPr>
              <w:lang w:eastAsia="en-GB"/>
            </w:rPr>
          </w:rPrChange>
        </w:rPr>
        <w:t>and timeline for migrating</w:t>
      </w:r>
      <w:r w:rsidRPr="00784D4B">
        <w:rPr>
          <w:rFonts w:eastAsia="Times New Roman" w:cs="Arial"/>
          <w:b/>
          <w:bCs/>
          <w:color w:val="000000"/>
          <w:sz w:val="20"/>
          <w:szCs w:val="20"/>
          <w:lang w:eastAsia="en-GB"/>
          <w:rPrChange w:id="581" w:author="Kate Roberts" w:date="2019-04-06T01:24:00Z">
            <w:rPr>
              <w:lang w:eastAsia="en-GB"/>
            </w:rPr>
          </w:rPrChange>
        </w:rPr>
        <w:t xml:space="preserve"> WMCP from ISO 19115 to ISO 19115-3</w:t>
      </w:r>
    </w:p>
    <w:p w:rsidR="00151B5B" w:rsidRPr="00784D4B" w:rsidRDefault="00151B5B" w:rsidP="00151B5B">
      <w:pPr>
        <w:pStyle w:val="ListParagraph"/>
        <w:shd w:val="clear" w:color="auto" w:fill="FFFFFF"/>
        <w:spacing w:after="210" w:line="240" w:lineRule="auto"/>
        <w:rPr>
          <w:ins w:id="582" w:author="Kate Roberts" w:date="2019-04-06T00:58:00Z"/>
          <w:rFonts w:eastAsia="Times New Roman" w:cs="Arial"/>
          <w:color w:val="000000"/>
          <w:sz w:val="20"/>
          <w:szCs w:val="20"/>
          <w:lang w:eastAsia="en-GB"/>
          <w:rPrChange w:id="583" w:author="Kate Roberts" w:date="2019-04-06T01:24:00Z">
            <w:rPr>
              <w:ins w:id="584" w:author="Kate Roberts" w:date="2019-04-06T00:58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585" w:author="Kate Roberts" w:date="2019-04-06T00:57:00Z">
          <w:pPr>
            <w:shd w:val="clear" w:color="auto" w:fill="FFFFFF"/>
            <w:spacing w:after="210" w:line="240" w:lineRule="auto"/>
          </w:pPr>
        </w:pPrChange>
      </w:pPr>
    </w:p>
    <w:p w:rsidR="001158DD" w:rsidRPr="00784D4B" w:rsidRDefault="00680B91" w:rsidP="00151B5B">
      <w:pPr>
        <w:pStyle w:val="ListParagraph"/>
        <w:shd w:val="clear" w:color="auto" w:fill="FFFFFF"/>
        <w:spacing w:after="210" w:line="240" w:lineRule="auto"/>
        <w:rPr>
          <w:ins w:id="586" w:author="Kate Roberts [2]" w:date="2019-02-21T04:28:00Z"/>
          <w:rFonts w:eastAsia="Times New Roman" w:cs="Arial"/>
          <w:color w:val="000000"/>
          <w:sz w:val="20"/>
          <w:szCs w:val="20"/>
          <w:lang w:eastAsia="en-GB"/>
          <w:rPrChange w:id="587" w:author="Kate Roberts" w:date="2019-04-06T01:24:00Z">
            <w:rPr>
              <w:ins w:id="588" w:author="Kate Roberts [2]" w:date="2019-02-21T04:28:00Z"/>
              <w:lang w:eastAsia="en-GB"/>
            </w:rPr>
          </w:rPrChange>
        </w:rPr>
        <w:pPrChange w:id="589" w:author="Kate Roberts" w:date="2019-04-06T00:57:00Z">
          <w:pPr>
            <w:shd w:val="clear" w:color="auto" w:fill="FFFFFF"/>
            <w:spacing w:after="210" w:line="240" w:lineRule="auto"/>
          </w:pPr>
        </w:pPrChange>
      </w:pPr>
      <w:del w:id="590" w:author="Kate Roberts" w:date="2019-04-06T00:58:00Z">
        <w:r w:rsidRPr="00784D4B" w:rsidDel="00151B5B">
          <w:rPr>
            <w:rFonts w:eastAsia="Times New Roman" w:cs="Arial"/>
            <w:color w:val="000000"/>
            <w:sz w:val="20"/>
            <w:szCs w:val="20"/>
            <w:lang w:eastAsia="en-GB"/>
            <w:rPrChange w:id="591" w:author="Kate Roberts" w:date="2019-04-06T01:24:00Z">
              <w:rPr>
                <w:lang w:eastAsia="en-GB"/>
              </w:rPr>
            </w:rPrChange>
          </w:rPr>
          <w:br/>
        </w:r>
      </w:del>
      <w:ins w:id="592" w:author="Kate Roberts" w:date="2019-04-06T01:19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593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TT-MDG / TT-MDS</w:t>
        </w:r>
      </w:ins>
      <w:ins w:id="594" w:author="Kate Roberts [2]" w:date="2019-02-21T04:28:00Z">
        <w:del w:id="595" w:author="Kate Roberts" w:date="2019-04-06T01:19:00Z">
          <w:r w:rsidR="001158DD" w:rsidRPr="00784D4B" w:rsidDel="00784D4B">
            <w:rPr>
              <w:rFonts w:eastAsia="Times New Roman" w:cs="Arial"/>
              <w:color w:val="000000"/>
              <w:sz w:val="20"/>
              <w:szCs w:val="20"/>
              <w:lang w:eastAsia="en-GB"/>
              <w:rPrChange w:id="596" w:author="Kate Roberts" w:date="2019-04-06T01:24:00Z">
                <w:rPr>
                  <w:lang w:eastAsia="en-GB"/>
                </w:rPr>
              </w:rPrChange>
            </w:rPr>
            <w:delText>TT-MDGS</w:delText>
          </w:r>
        </w:del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597" w:author="Kate Roberts" w:date="2019-04-06T01:24:00Z">
              <w:rPr>
                <w:lang w:eastAsia="en-GB"/>
              </w:rPr>
            </w:rPrChange>
          </w:rPr>
          <w:t xml:space="preserve"> shall identify and highlight the benefits for migrating WMCP toward ISO 19115-3 and recommend a migration path from ISO 19115 to ISO 19115-3. </w:t>
        </w:r>
      </w:ins>
    </w:p>
    <w:p w:rsidR="001158DD" w:rsidRPr="00784D4B" w:rsidRDefault="001158DD" w:rsidP="00151B5B">
      <w:pPr>
        <w:shd w:val="clear" w:color="auto" w:fill="FFFFFF"/>
        <w:spacing w:after="210" w:line="240" w:lineRule="auto"/>
        <w:ind w:left="720"/>
        <w:rPr>
          <w:ins w:id="598" w:author="Kate Roberts [2]" w:date="2019-02-21T04:28:00Z"/>
          <w:rFonts w:eastAsia="Times New Roman" w:cs="Arial"/>
          <w:color w:val="000000"/>
          <w:sz w:val="20"/>
          <w:szCs w:val="20"/>
          <w:lang w:eastAsia="en-GB"/>
          <w:rPrChange w:id="599" w:author="Kate Roberts" w:date="2019-04-06T01:24:00Z">
            <w:rPr>
              <w:ins w:id="600" w:author="Kate Roberts [2]" w:date="2019-02-21T04:28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601" w:author="Kate Roberts" w:date="2019-04-06T00:58:00Z">
          <w:pPr>
            <w:shd w:val="clear" w:color="auto" w:fill="FFFFFF"/>
            <w:spacing w:after="210" w:line="240" w:lineRule="auto"/>
          </w:pPr>
        </w:pPrChange>
      </w:pPr>
      <w:ins w:id="602" w:author="Kate Roberts [2]" w:date="2019-02-21T04:28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603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Examples of changes and additional information to </w:t>
        </w:r>
        <w:proofErr w:type="gramStart"/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604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be added</w:t>
        </w:r>
        <w:proofErr w:type="gramEnd"/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605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shall be provided as necessary.</w:t>
        </w:r>
      </w:ins>
    </w:p>
    <w:p w:rsidR="007D49F6" w:rsidRPr="00784D4B" w:rsidDel="001158DD" w:rsidRDefault="007D49F6" w:rsidP="00151B5B">
      <w:pPr>
        <w:shd w:val="clear" w:color="auto" w:fill="FFFFFF"/>
        <w:spacing w:after="210" w:line="240" w:lineRule="auto"/>
        <w:ind w:left="720"/>
        <w:rPr>
          <w:del w:id="606" w:author="Kate Roberts [2]" w:date="2019-02-21T04:28:00Z"/>
          <w:rFonts w:eastAsia="Times New Roman" w:cs="Arial"/>
          <w:color w:val="000000"/>
          <w:sz w:val="20"/>
          <w:szCs w:val="20"/>
          <w:lang w:eastAsia="en-GB"/>
          <w:rPrChange w:id="607" w:author="Kate Roberts" w:date="2019-04-06T01:24:00Z">
            <w:rPr>
              <w:del w:id="608" w:author="Kate Roberts [2]" w:date="2019-02-21T04:28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609" w:author="Kate Roberts" w:date="2019-04-06T00:58:00Z">
          <w:pPr>
            <w:shd w:val="clear" w:color="auto" w:fill="FFFFFF"/>
            <w:spacing w:after="210" w:line="240" w:lineRule="auto"/>
          </w:pPr>
        </w:pPrChange>
      </w:pPr>
    </w:p>
    <w:p w:rsidR="007D49F6" w:rsidRPr="00784D4B" w:rsidDel="001158DD" w:rsidRDefault="007D49F6" w:rsidP="00151B5B">
      <w:pPr>
        <w:shd w:val="clear" w:color="auto" w:fill="FFFFFF"/>
        <w:spacing w:after="210" w:line="240" w:lineRule="auto"/>
        <w:ind w:left="720"/>
        <w:rPr>
          <w:del w:id="610" w:author="Kate Roberts [2]" w:date="2019-02-21T04:28:00Z"/>
          <w:rFonts w:eastAsia="Times New Roman" w:cs="Arial"/>
          <w:color w:val="000000"/>
          <w:sz w:val="20"/>
          <w:szCs w:val="20"/>
          <w:lang w:eastAsia="en-GB"/>
          <w:rPrChange w:id="611" w:author="Kate Roberts" w:date="2019-04-06T01:24:00Z">
            <w:rPr>
              <w:del w:id="612" w:author="Kate Roberts [2]" w:date="2019-02-21T04:28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613" w:author="Kate Roberts" w:date="2019-04-06T00:58:00Z">
          <w:pPr>
            <w:shd w:val="clear" w:color="auto" w:fill="FFFFFF"/>
            <w:spacing w:after="210" w:line="240" w:lineRule="auto"/>
          </w:pPr>
        </w:pPrChange>
      </w:pPr>
      <w:del w:id="614" w:author="Kate Roberts [2]" w:date="2019-02-21T04:28:00Z">
        <w:r w:rsidRPr="00784D4B" w:rsidDel="001158DD">
          <w:rPr>
            <w:rFonts w:eastAsia="Times New Roman" w:cs="Arial"/>
            <w:color w:val="000000"/>
            <w:sz w:val="20"/>
            <w:szCs w:val="20"/>
            <w:lang w:eastAsia="en-GB"/>
            <w:rPrChange w:id="615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delText>Assess suitability, highlight benefits, define a migration path and provison of examples.</w:delText>
        </w:r>
      </w:del>
    </w:p>
    <w:p w:rsidR="00151B5B" w:rsidRPr="00784D4B" w:rsidRDefault="001158DD" w:rsidP="008A164D">
      <w:pPr>
        <w:shd w:val="clear" w:color="auto" w:fill="FFFFFF"/>
        <w:spacing w:after="210" w:line="240" w:lineRule="auto"/>
        <w:ind w:left="720"/>
        <w:rPr>
          <w:rFonts w:eastAsia="Times New Roman" w:cs="Arial"/>
          <w:color w:val="000000"/>
          <w:sz w:val="20"/>
          <w:szCs w:val="20"/>
          <w:lang w:eastAsia="en-GB"/>
          <w:rPrChange w:id="616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617" w:author="Kate Roberts" w:date="2019-04-06T01:11:00Z">
          <w:pPr>
            <w:shd w:val="clear" w:color="auto" w:fill="FFFFFF"/>
            <w:spacing w:after="210" w:line="240" w:lineRule="auto"/>
          </w:pPr>
        </w:pPrChange>
      </w:pPr>
      <w:proofErr w:type="gramStart"/>
      <w:ins w:id="618" w:author="Kate Roberts [2]" w:date="2019-02-21T04:29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619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Support :</w:t>
        </w:r>
        <w:proofErr w:type="gramEnd"/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620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  <w:ins w:id="621" w:author="Kate Roberts" w:date="2019-04-06T01:19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622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TT-MDG / TT-MDS</w:t>
        </w:r>
        <w:r w:rsidR="00784D4B" w:rsidRPr="00784D4B" w:rsidDel="00784D4B">
          <w:rPr>
            <w:rFonts w:eastAsia="Times New Roman" w:cs="Arial"/>
            <w:color w:val="000000"/>
            <w:sz w:val="20"/>
            <w:szCs w:val="20"/>
            <w:lang w:eastAsia="en-GB"/>
            <w:rPrChange w:id="623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  <w:ins w:id="624" w:author="Kate Roberts [2]" w:date="2019-02-21T04:29:00Z">
        <w:del w:id="625" w:author="Kate Roberts" w:date="2019-04-06T01:19:00Z">
          <w:r w:rsidRPr="00784D4B" w:rsidDel="00784D4B">
            <w:rPr>
              <w:rFonts w:eastAsia="Times New Roman" w:cs="Arial"/>
              <w:color w:val="000000"/>
              <w:sz w:val="20"/>
              <w:szCs w:val="20"/>
              <w:lang w:eastAsia="en-GB"/>
              <w:rPrChange w:id="626" w:author="Kate Roberts" w:date="2019-04-06T01:24:00Z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GB"/>
                </w:rPr>
              </w:rPrChange>
            </w:rPr>
            <w:delText>TT-MDGS</w:delText>
          </w:r>
        </w:del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627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will i</w:t>
        </w:r>
      </w:ins>
      <w:ins w:id="628" w:author="Kate Roberts [2]" w:date="2019-02-21T04:27:00Z">
        <w:r w:rsidR="00612C84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629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dentify and assess a</w:t>
        </w:r>
      </w:ins>
      <w:del w:id="630" w:author="Kate Roberts [2]" w:date="2019-02-21T04:27:00Z">
        <w:r w:rsidR="007D49F6" w:rsidRPr="00784D4B" w:rsidDel="00612C84">
          <w:rPr>
            <w:rFonts w:eastAsia="Times New Roman" w:cs="Arial"/>
            <w:color w:val="000000"/>
            <w:sz w:val="20"/>
            <w:szCs w:val="20"/>
            <w:lang w:eastAsia="en-GB"/>
            <w:rPrChange w:id="631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delText>A</w:delText>
        </w:r>
      </w:del>
      <w:r w:rsidR="007D49F6" w:rsidRPr="00784D4B">
        <w:rPr>
          <w:rFonts w:eastAsia="Times New Roman" w:cs="Arial"/>
          <w:color w:val="000000"/>
          <w:sz w:val="20"/>
          <w:szCs w:val="20"/>
          <w:lang w:eastAsia="en-GB"/>
          <w:rPrChange w:id="632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t>vailable tools to support the migration (automatic translators, validators, ….)</w:t>
      </w:r>
    </w:p>
    <w:p w:rsidR="007D49F6" w:rsidRPr="00784D4B" w:rsidRDefault="00612C84">
      <w:pPr>
        <w:shd w:val="clear" w:color="auto" w:fill="FFFFFF"/>
        <w:spacing w:after="210" w:line="240" w:lineRule="auto"/>
        <w:rPr>
          <w:rFonts w:eastAsia="Times New Roman" w:cs="Arial"/>
          <w:color w:val="000000"/>
          <w:sz w:val="20"/>
          <w:szCs w:val="20"/>
          <w:lang w:eastAsia="en-GB"/>
          <w:rPrChange w:id="633" w:author="Kate Roberts" w:date="2019-04-06T01:24:00Z">
            <w:rPr>
              <w:lang w:eastAsia="en-GB"/>
            </w:rPr>
          </w:rPrChange>
        </w:rPr>
        <w:pPrChange w:id="634" w:author="Kate Roberts [2]" w:date="2019-02-21T04:26:00Z">
          <w:pPr>
            <w:pStyle w:val="ListParagraph"/>
            <w:numPr>
              <w:numId w:val="1"/>
            </w:numPr>
            <w:shd w:val="clear" w:color="auto" w:fill="FFFFFF"/>
            <w:spacing w:after="210" w:line="240" w:lineRule="auto"/>
            <w:ind w:hanging="360"/>
          </w:pPr>
        </w:pPrChange>
      </w:pPr>
      <w:ins w:id="635" w:author="Kate Roberts [2]" w:date="2019-02-21T04:26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636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                                                                                   </w:t>
        </w:r>
      </w:ins>
      <w:ins w:id="637" w:author="Kate Roberts" w:date="2019-04-06T01:25:00Z">
        <w:r w:rsidR="00784D4B">
          <w:rPr>
            <w:rFonts w:eastAsia="Times New Roman" w:cs="Arial"/>
            <w:color w:val="000000"/>
            <w:sz w:val="20"/>
            <w:szCs w:val="20"/>
            <w:lang w:eastAsia="en-GB"/>
          </w:rPr>
          <w:tab/>
        </w:r>
        <w:r w:rsidR="00784D4B">
          <w:rPr>
            <w:rFonts w:eastAsia="Times New Roman" w:cs="Arial"/>
            <w:color w:val="000000"/>
            <w:sz w:val="20"/>
            <w:szCs w:val="20"/>
            <w:lang w:eastAsia="en-GB"/>
          </w:rPr>
          <w:tab/>
        </w:r>
      </w:ins>
      <w:ins w:id="638" w:author="Kate Roberts [2]" w:date="2019-02-21T04:26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639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 </w:t>
        </w:r>
        <w:del w:id="640" w:author="Kate Roberts" w:date="2019-04-06T01:26:00Z">
          <w:r w:rsidRPr="00784D4B" w:rsidDel="00784D4B">
            <w:rPr>
              <w:rFonts w:eastAsia="Times New Roman" w:cs="Arial"/>
              <w:color w:val="000000"/>
              <w:sz w:val="20"/>
              <w:szCs w:val="20"/>
              <w:lang w:eastAsia="en-GB"/>
              <w:rPrChange w:id="641" w:author="Kate Roberts" w:date="2019-04-06T01:24:00Z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GB"/>
                </w:rPr>
              </w:rPrChange>
            </w:rPr>
            <w:delText xml:space="preserve">      </w:delText>
          </w:r>
        </w:del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642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  <w:ins w:id="643" w:author="Kate Roberts" w:date="2019-04-06T01:26:00Z">
        <w:r w:rsidR="003E73A2">
          <w:rPr>
            <w:rFonts w:eastAsia="Times New Roman" w:cs="Arial"/>
            <w:color w:val="000000"/>
            <w:sz w:val="20"/>
            <w:szCs w:val="20"/>
            <w:lang w:eastAsia="en-GB"/>
          </w:rPr>
          <w:t xml:space="preserve"> </w:t>
        </w:r>
      </w:ins>
      <w:proofErr w:type="gramStart"/>
      <w:ins w:id="644" w:author="Kate Roberts [2]" w:date="2019-02-21T04:26:00Z">
        <w:r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645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highlight w:val="yellow"/>
                <w:lang w:eastAsia="en-GB"/>
              </w:rPr>
            </w:rPrChange>
          </w:rPr>
          <w:t>Priority :</w:t>
        </w:r>
        <w:proofErr w:type="gramEnd"/>
        <w:r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646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highlight w:val="yellow"/>
                <w:lang w:eastAsia="en-GB"/>
              </w:rPr>
            </w:rPrChange>
          </w:rPr>
          <w:t xml:space="preserve"> High</w:t>
        </w:r>
        <w:r w:rsidRPr="00784D4B" w:rsidDel="00612C84">
          <w:rPr>
            <w:rFonts w:eastAsia="Times New Roman" w:cs="Arial"/>
            <w:color w:val="000000"/>
            <w:sz w:val="20"/>
            <w:szCs w:val="20"/>
            <w:lang w:eastAsia="en-GB"/>
            <w:rPrChange w:id="647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  <w:del w:id="648" w:author="Kate Roberts [2]" w:date="2019-02-21T04:26:00Z">
        <w:r w:rsidR="007D49F6" w:rsidRPr="00784D4B" w:rsidDel="00612C84">
          <w:rPr>
            <w:rFonts w:eastAsia="Times New Roman" w:cs="Arial"/>
            <w:color w:val="000000"/>
            <w:sz w:val="20"/>
            <w:szCs w:val="20"/>
            <w:lang w:eastAsia="en-GB"/>
            <w:rPrChange w:id="649" w:author="Kate Roberts" w:date="2019-04-06T01:24:00Z">
              <w:rPr>
                <w:lang w:eastAsia="en-GB"/>
              </w:rPr>
            </w:rPrChange>
          </w:rPr>
          <w:delText>High priority</w:delText>
        </w:r>
      </w:del>
    </w:p>
    <w:p w:rsidR="00151B5B" w:rsidRPr="00784D4B" w:rsidRDefault="00151B5B" w:rsidP="00680B91">
      <w:pPr>
        <w:shd w:val="clear" w:color="auto" w:fill="FFFFFF"/>
        <w:spacing w:after="210" w:line="240" w:lineRule="auto"/>
        <w:rPr>
          <w:ins w:id="650" w:author="Kate Roberts" w:date="2019-04-06T00:58:00Z"/>
          <w:rFonts w:eastAsia="Times New Roman" w:cs="Arial"/>
          <w:color w:val="000000"/>
          <w:sz w:val="20"/>
          <w:szCs w:val="20"/>
          <w:lang w:eastAsia="en-GB"/>
          <w:rPrChange w:id="651" w:author="Kate Roberts" w:date="2019-04-06T01:24:00Z">
            <w:rPr>
              <w:ins w:id="652" w:author="Kate Roberts" w:date="2019-04-06T00:58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</w:pPr>
    </w:p>
    <w:p w:rsidR="007D49F6" w:rsidRPr="00784D4B" w:rsidDel="001158DD" w:rsidRDefault="00680B91" w:rsidP="00151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10" w:line="240" w:lineRule="auto"/>
        <w:rPr>
          <w:del w:id="653" w:author="Kate Roberts [2]" w:date="2019-02-21T04:28:00Z"/>
          <w:rFonts w:eastAsia="Times New Roman" w:cs="Arial"/>
          <w:color w:val="000000"/>
          <w:sz w:val="20"/>
          <w:szCs w:val="20"/>
          <w:lang w:eastAsia="en-GB"/>
          <w:rPrChange w:id="654" w:author="Kate Roberts" w:date="2019-04-06T01:24:00Z">
            <w:rPr>
              <w:del w:id="655" w:author="Kate Roberts [2]" w:date="2019-02-21T04:28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656" w:author="Kate Roberts" w:date="2019-04-06T00:58:00Z">
          <w:pPr>
            <w:shd w:val="clear" w:color="auto" w:fill="FFFFFF"/>
            <w:spacing w:after="210" w:line="240" w:lineRule="auto"/>
          </w:pPr>
        </w:pPrChange>
      </w:pPr>
      <w:del w:id="657" w:author="Kate Roberts [2]" w:date="2019-02-21T04:28:00Z">
        <w:r w:rsidRPr="00784D4B" w:rsidDel="001158DD">
          <w:rPr>
            <w:rFonts w:eastAsia="Times New Roman" w:cs="Arial"/>
            <w:color w:val="000000"/>
            <w:sz w:val="20"/>
            <w:szCs w:val="20"/>
            <w:lang w:eastAsia="en-GB"/>
            <w:rPrChange w:id="658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n-GB"/>
              </w:rPr>
            </w:rPrChange>
          </w:rPr>
          <w:delText>TT-MDS shall highligh</w:delText>
        </w:r>
        <w:r w:rsidR="007D49F6" w:rsidRPr="00784D4B" w:rsidDel="001158DD">
          <w:rPr>
            <w:rFonts w:eastAsia="Times New Roman" w:cs="Arial"/>
            <w:color w:val="000000"/>
            <w:sz w:val="20"/>
            <w:szCs w:val="20"/>
            <w:lang w:eastAsia="en-GB"/>
            <w:rPrChange w:id="659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n-GB"/>
              </w:rPr>
            </w:rPrChange>
          </w:rPr>
          <w:delText>t</w:delText>
        </w:r>
        <w:r w:rsidRPr="00784D4B" w:rsidDel="001158DD">
          <w:rPr>
            <w:rFonts w:eastAsia="Times New Roman" w:cs="Arial"/>
            <w:color w:val="000000"/>
            <w:sz w:val="20"/>
            <w:szCs w:val="20"/>
            <w:lang w:eastAsia="en-GB"/>
            <w:rPrChange w:id="660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eastAsia="en-GB"/>
              </w:rPr>
            </w:rPrChange>
          </w:rPr>
          <w:delText xml:space="preserve"> the benefits for migrating WMCP toward ISO 19115-3 and recommend a migration path from ISO 19115 to ISO 19115-3. Examples of changes and additional information to be added shall be provided as necessary.</w:delText>
        </w:r>
      </w:del>
    </w:p>
    <w:p w:rsidR="00151B5B" w:rsidRPr="00784D4B" w:rsidRDefault="00680B91" w:rsidP="00151B5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10" w:line="240" w:lineRule="auto"/>
        <w:rPr>
          <w:ins w:id="661" w:author="Kate Roberts" w:date="2019-04-06T00:58:00Z"/>
          <w:rFonts w:eastAsia="Times New Roman" w:cs="Arial"/>
          <w:b/>
          <w:bCs/>
          <w:color w:val="000000"/>
          <w:sz w:val="20"/>
          <w:szCs w:val="20"/>
          <w:lang w:eastAsia="en-GB"/>
          <w:rPrChange w:id="662" w:author="Kate Roberts" w:date="2019-04-06T01:24:00Z">
            <w:rPr>
              <w:ins w:id="663" w:author="Kate Roberts" w:date="2019-04-06T00:58:00Z"/>
              <w:color w:val="000000"/>
              <w:lang w:eastAsia="en-GB"/>
            </w:rPr>
          </w:rPrChange>
        </w:rPr>
        <w:pPrChange w:id="664" w:author="Kate Roberts" w:date="2019-04-06T00:58:00Z">
          <w:pPr>
            <w:shd w:val="clear" w:color="auto" w:fill="FFFFFF"/>
            <w:spacing w:after="210" w:line="240" w:lineRule="auto"/>
          </w:pPr>
        </w:pPrChange>
      </w:pPr>
      <w:del w:id="665" w:author="Kate Roberts" w:date="2019-04-06T00:58:00Z">
        <w:r w:rsidRPr="00784D4B" w:rsidDel="00151B5B">
          <w:rPr>
            <w:rFonts w:eastAsia="Times New Roman" w:cs="Arial"/>
            <w:color w:val="000000"/>
            <w:sz w:val="20"/>
            <w:szCs w:val="20"/>
            <w:lang w:eastAsia="en-GB"/>
            <w:rPrChange w:id="666" w:author="Kate Roberts" w:date="2019-04-06T01:24:00Z">
              <w:rPr>
                <w:color w:val="000000"/>
                <w:lang w:eastAsia="en-GB"/>
              </w:rPr>
            </w:rPrChange>
          </w:rPr>
          <w:br/>
        </w:r>
        <w:r w:rsidRPr="00784D4B" w:rsidDel="00151B5B">
          <w:rPr>
            <w:rFonts w:eastAsia="Times New Roman" w:cs="Arial"/>
            <w:b/>
            <w:bCs/>
            <w:color w:val="000000"/>
            <w:sz w:val="20"/>
            <w:szCs w:val="20"/>
            <w:lang w:eastAsia="en-GB"/>
            <w:rPrChange w:id="667" w:author="Kate Roberts" w:date="2019-04-06T01:24:00Z">
              <w:rPr>
                <w:color w:val="000000"/>
                <w:lang w:eastAsia="en-GB"/>
              </w:rPr>
            </w:rPrChange>
          </w:rPr>
          <w:delText xml:space="preserve">6. </w:delText>
        </w:r>
      </w:del>
      <w:r w:rsidRPr="00784D4B">
        <w:rPr>
          <w:rFonts w:eastAsia="Times New Roman" w:cs="Arial"/>
          <w:b/>
          <w:bCs/>
          <w:color w:val="000000"/>
          <w:sz w:val="20"/>
          <w:szCs w:val="20"/>
          <w:lang w:eastAsia="en-GB"/>
          <w:rPrChange w:id="668" w:author="Kate Roberts" w:date="2019-04-06T01:24:00Z">
            <w:rPr>
              <w:color w:val="000000"/>
              <w:lang w:eastAsia="en-GB"/>
            </w:rPr>
          </w:rPrChange>
        </w:rPr>
        <w:t>Mapping definition between WMCP and </w:t>
      </w:r>
      <w:r w:rsidR="00A6453F" w:rsidRPr="00784D4B">
        <w:rPr>
          <w:rFonts w:eastAsia="Times New Roman" w:cs="Arial"/>
          <w:b/>
          <w:bCs/>
          <w:color w:val="0000FF"/>
          <w:sz w:val="20"/>
          <w:szCs w:val="20"/>
          <w:u w:val="single"/>
          <w:lang w:eastAsia="en-GB"/>
          <w:rPrChange w:id="669" w:author="Kate Roberts" w:date="2019-04-06T01:24:00Z">
            <w:rPr>
              <w:lang w:eastAsia="en-GB"/>
            </w:rPr>
          </w:rPrChange>
        </w:rPr>
        <w:fldChar w:fldCharType="begin"/>
      </w:r>
      <w:r w:rsidR="00A6453F" w:rsidRPr="00784D4B">
        <w:rPr>
          <w:rFonts w:eastAsia="Times New Roman" w:cs="Arial"/>
          <w:b/>
          <w:bCs/>
          <w:color w:val="0000FF"/>
          <w:sz w:val="20"/>
          <w:szCs w:val="20"/>
          <w:u w:val="single"/>
          <w:lang w:eastAsia="en-GB"/>
          <w:rPrChange w:id="670" w:author="Kate Roberts" w:date="2019-04-06T01:24:00Z">
            <w:rPr>
              <w:lang w:eastAsia="en-GB"/>
            </w:rPr>
          </w:rPrChange>
        </w:rPr>
        <w:instrText xml:space="preserve"> HYPERLINK "http://schema.org" \o "http://schema.org" </w:instrText>
      </w:r>
      <w:r w:rsidR="00A6453F" w:rsidRPr="00784D4B">
        <w:rPr>
          <w:rFonts w:eastAsia="Times New Roman" w:cs="Arial"/>
          <w:b/>
          <w:bCs/>
          <w:color w:val="0000FF"/>
          <w:sz w:val="20"/>
          <w:szCs w:val="20"/>
          <w:u w:val="single"/>
          <w:lang w:eastAsia="en-GB"/>
          <w:rPrChange w:id="671" w:author="Kate Roberts" w:date="2019-04-06T01:24:00Z">
            <w:rPr>
              <w:lang w:eastAsia="en-GB"/>
            </w:rPr>
          </w:rPrChange>
        </w:rPr>
        <w:fldChar w:fldCharType="separate"/>
      </w:r>
      <w:r w:rsidRPr="00784D4B">
        <w:rPr>
          <w:rFonts w:eastAsia="Times New Roman" w:cs="Arial"/>
          <w:b/>
          <w:bCs/>
          <w:color w:val="0000FF"/>
          <w:sz w:val="20"/>
          <w:szCs w:val="20"/>
          <w:u w:val="single"/>
          <w:lang w:eastAsia="en-GB"/>
          <w:rPrChange w:id="672" w:author="Kate Roberts" w:date="2019-04-06T01:24:00Z">
            <w:rPr>
              <w:lang w:eastAsia="en-GB"/>
            </w:rPr>
          </w:rPrChange>
        </w:rPr>
        <w:t>schema.org</w:t>
      </w:r>
      <w:r w:rsidR="00A6453F" w:rsidRPr="00784D4B">
        <w:rPr>
          <w:rFonts w:eastAsia="Times New Roman" w:cs="Arial"/>
          <w:b/>
          <w:bCs/>
          <w:color w:val="0000FF"/>
          <w:sz w:val="20"/>
          <w:szCs w:val="20"/>
          <w:u w:val="single"/>
          <w:lang w:eastAsia="en-GB"/>
          <w:rPrChange w:id="673" w:author="Kate Roberts" w:date="2019-04-06T01:24:00Z">
            <w:rPr>
              <w:lang w:eastAsia="en-GB"/>
            </w:rPr>
          </w:rPrChange>
        </w:rPr>
        <w:fldChar w:fldCharType="end"/>
      </w:r>
      <w:r w:rsidRPr="00784D4B">
        <w:rPr>
          <w:rFonts w:eastAsia="Times New Roman" w:cs="Arial"/>
          <w:b/>
          <w:bCs/>
          <w:color w:val="000000"/>
          <w:sz w:val="20"/>
          <w:szCs w:val="20"/>
          <w:lang w:eastAsia="en-GB"/>
          <w:rPrChange w:id="674" w:author="Kate Roberts" w:date="2019-04-06T01:24:00Z">
            <w:rPr>
              <w:color w:val="000000"/>
              <w:lang w:eastAsia="en-GB"/>
            </w:rPr>
          </w:rPrChange>
        </w:rPr>
        <w:t> dataset</w:t>
      </w:r>
    </w:p>
    <w:p w:rsidR="00151B5B" w:rsidRPr="00784D4B" w:rsidRDefault="00151B5B" w:rsidP="00151B5B">
      <w:pPr>
        <w:pStyle w:val="ListParagraph"/>
        <w:shd w:val="clear" w:color="auto" w:fill="FFFFFF"/>
        <w:spacing w:after="210" w:line="240" w:lineRule="auto"/>
        <w:rPr>
          <w:ins w:id="675" w:author="Kate Roberts" w:date="2019-04-06T00:58:00Z"/>
          <w:rFonts w:eastAsia="Times New Roman" w:cs="Arial"/>
          <w:color w:val="000000"/>
          <w:sz w:val="20"/>
          <w:szCs w:val="20"/>
          <w:lang w:eastAsia="en-GB"/>
          <w:rPrChange w:id="676" w:author="Kate Roberts" w:date="2019-04-06T01:24:00Z">
            <w:rPr>
              <w:ins w:id="677" w:author="Kate Roberts" w:date="2019-04-06T00:58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678" w:author="Kate Roberts" w:date="2019-04-06T00:58:00Z">
          <w:pPr>
            <w:shd w:val="clear" w:color="auto" w:fill="FFFFFF"/>
            <w:spacing w:after="210" w:line="240" w:lineRule="auto"/>
          </w:pPr>
        </w:pPrChange>
      </w:pPr>
    </w:p>
    <w:p w:rsidR="00680B91" w:rsidRPr="00784D4B" w:rsidRDefault="00680B91" w:rsidP="00151B5B">
      <w:pPr>
        <w:pStyle w:val="ListParagraph"/>
        <w:shd w:val="clear" w:color="auto" w:fill="FFFFFF"/>
        <w:spacing w:after="210" w:line="240" w:lineRule="auto"/>
        <w:rPr>
          <w:ins w:id="679" w:author="Kate Roberts" w:date="2019-04-06T01:04:00Z"/>
          <w:rFonts w:eastAsia="Times New Roman" w:cs="Arial"/>
          <w:color w:val="000000"/>
          <w:sz w:val="20"/>
          <w:szCs w:val="20"/>
          <w:lang w:eastAsia="en-GB"/>
          <w:rPrChange w:id="680" w:author="Kate Roberts" w:date="2019-04-06T01:24:00Z">
            <w:rPr>
              <w:ins w:id="681" w:author="Kate Roberts" w:date="2019-04-06T01:04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682" w:author="Kate Roberts" w:date="2019-04-06T00:58:00Z">
          <w:pPr>
            <w:shd w:val="clear" w:color="auto" w:fill="FFFFFF"/>
            <w:spacing w:after="210" w:line="240" w:lineRule="auto"/>
          </w:pPr>
        </w:pPrChange>
      </w:pPr>
      <w:del w:id="683" w:author="Kate Roberts" w:date="2019-04-06T00:58:00Z">
        <w:r w:rsidRPr="00784D4B" w:rsidDel="00151B5B">
          <w:rPr>
            <w:rFonts w:eastAsia="Times New Roman" w:cs="Arial"/>
            <w:color w:val="000000"/>
            <w:sz w:val="20"/>
            <w:szCs w:val="20"/>
            <w:lang w:eastAsia="en-GB"/>
            <w:rPrChange w:id="684" w:author="Kate Roberts" w:date="2019-04-06T01:24:00Z">
              <w:rPr>
                <w:lang w:eastAsia="en-GB"/>
              </w:rPr>
            </w:rPrChange>
          </w:rPr>
          <w:br/>
        </w:r>
      </w:del>
      <w:ins w:id="685" w:author="Kate Roberts" w:date="2019-04-06T01:20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686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TT-MDG / TT-MDS</w:t>
        </w:r>
      </w:ins>
      <w:del w:id="687" w:author="Kate Roberts" w:date="2019-04-06T01:20:00Z">
        <w:r w:rsidRPr="00784D4B" w:rsidDel="00784D4B">
          <w:rPr>
            <w:rFonts w:eastAsia="Times New Roman" w:cs="Arial"/>
            <w:color w:val="000000"/>
            <w:sz w:val="20"/>
            <w:szCs w:val="20"/>
            <w:lang w:eastAsia="en-GB"/>
            <w:rPrChange w:id="688" w:author="Kate Roberts" w:date="2019-04-06T01:24:00Z">
              <w:rPr>
                <w:lang w:eastAsia="en-GB"/>
              </w:rPr>
            </w:rPrChange>
          </w:rPr>
          <w:delText>TT-MD</w:delText>
        </w:r>
      </w:del>
      <w:ins w:id="689" w:author="Kate Roberts [2]" w:date="2019-02-21T04:29:00Z">
        <w:del w:id="690" w:author="Kate Roberts" w:date="2019-04-06T01:20:00Z">
          <w:r w:rsidR="001158DD" w:rsidRPr="00784D4B" w:rsidDel="00784D4B">
            <w:rPr>
              <w:rFonts w:eastAsia="Times New Roman" w:cs="Arial"/>
              <w:color w:val="000000"/>
              <w:sz w:val="20"/>
              <w:szCs w:val="20"/>
              <w:lang w:eastAsia="en-GB"/>
              <w:rPrChange w:id="691" w:author="Kate Roberts" w:date="2019-04-06T01:24:00Z">
                <w:rPr>
                  <w:lang w:eastAsia="en-GB"/>
                </w:rPr>
              </w:rPrChange>
            </w:rPr>
            <w:delText>G</w:delText>
          </w:r>
        </w:del>
      </w:ins>
      <w:del w:id="692" w:author="Kate Roberts" w:date="2019-04-06T01:20:00Z">
        <w:r w:rsidRPr="00784D4B" w:rsidDel="00784D4B">
          <w:rPr>
            <w:rFonts w:eastAsia="Times New Roman" w:cs="Arial"/>
            <w:color w:val="000000"/>
            <w:sz w:val="20"/>
            <w:szCs w:val="20"/>
            <w:lang w:eastAsia="en-GB"/>
            <w:rPrChange w:id="693" w:author="Kate Roberts" w:date="2019-04-06T01:24:00Z">
              <w:rPr>
                <w:lang w:eastAsia="en-GB"/>
              </w:rPr>
            </w:rPrChange>
          </w:rPr>
          <w:delText>S</w:delText>
        </w:r>
      </w:del>
      <w:r w:rsidRPr="00784D4B">
        <w:rPr>
          <w:rFonts w:eastAsia="Times New Roman" w:cs="Arial"/>
          <w:color w:val="000000"/>
          <w:sz w:val="20"/>
          <w:szCs w:val="20"/>
          <w:lang w:eastAsia="en-GB"/>
          <w:rPrChange w:id="694" w:author="Kate Roberts" w:date="2019-04-06T01:24:00Z">
            <w:rPr>
              <w:lang w:eastAsia="en-GB"/>
            </w:rPr>
          </w:rPrChange>
        </w:rPr>
        <w:t xml:space="preserve"> shall develop a mapping between the information contained in the WCMP and the dataset </w:t>
      </w:r>
      <w:r w:rsidR="006559A3" w:rsidRPr="00784D4B">
        <w:rPr>
          <w:rFonts w:eastAsia="Times New Roman" w:cs="Arial"/>
          <w:color w:val="000000"/>
          <w:sz w:val="20"/>
          <w:szCs w:val="20"/>
          <w:lang w:eastAsia="en-GB"/>
          <w:rPrChange w:id="695" w:author="Kate Roberts" w:date="2019-04-06T01:24:00Z">
            <w:rPr>
              <w:lang w:eastAsia="en-GB"/>
            </w:rPr>
          </w:rPrChange>
        </w:rPr>
        <w:t xml:space="preserve">fragments </w:t>
      </w:r>
      <w:r w:rsidRPr="00784D4B">
        <w:rPr>
          <w:rFonts w:eastAsia="Times New Roman" w:cs="Arial"/>
          <w:color w:val="000000"/>
          <w:sz w:val="20"/>
          <w:szCs w:val="20"/>
          <w:lang w:eastAsia="en-GB"/>
          <w:rPrChange w:id="696" w:author="Kate Roberts" w:date="2019-04-06T01:24:00Z">
            <w:rPr>
              <w:lang w:eastAsia="en-GB"/>
            </w:rPr>
          </w:rPrChange>
        </w:rPr>
        <w:t>of </w:t>
      </w:r>
      <w:r w:rsidR="00A6453F" w:rsidRPr="00784D4B">
        <w:rPr>
          <w:rFonts w:eastAsia="Times New Roman" w:cs="Arial"/>
          <w:color w:val="0000FF"/>
          <w:sz w:val="20"/>
          <w:szCs w:val="20"/>
          <w:u w:val="single"/>
          <w:lang w:eastAsia="en-GB"/>
          <w:rPrChange w:id="697" w:author="Kate Roberts" w:date="2019-04-06T01:24:00Z">
            <w:rPr>
              <w:color w:val="0000FF"/>
              <w:u w:val="single"/>
              <w:lang w:eastAsia="en-GB"/>
            </w:rPr>
          </w:rPrChange>
        </w:rPr>
        <w:fldChar w:fldCharType="begin"/>
      </w:r>
      <w:r w:rsidR="00A6453F" w:rsidRPr="00784D4B">
        <w:rPr>
          <w:rFonts w:eastAsia="Times New Roman" w:cs="Arial"/>
          <w:color w:val="0000FF"/>
          <w:sz w:val="20"/>
          <w:szCs w:val="20"/>
          <w:u w:val="single"/>
          <w:lang w:eastAsia="en-GB"/>
          <w:rPrChange w:id="698" w:author="Kate Roberts" w:date="2019-04-06T01:24:00Z">
            <w:rPr>
              <w:color w:val="0000FF"/>
              <w:u w:val="single"/>
              <w:lang w:eastAsia="en-GB"/>
            </w:rPr>
          </w:rPrChange>
        </w:rPr>
        <w:instrText xml:space="preserve"> HYPERLINK "http://schema.org" \o "http://schema.org" </w:instrText>
      </w:r>
      <w:r w:rsidR="00A6453F" w:rsidRPr="00784D4B">
        <w:rPr>
          <w:rFonts w:eastAsia="Times New Roman" w:cs="Arial"/>
          <w:color w:val="0000FF"/>
          <w:sz w:val="20"/>
          <w:szCs w:val="20"/>
          <w:u w:val="single"/>
          <w:lang w:eastAsia="en-GB"/>
          <w:rPrChange w:id="699" w:author="Kate Roberts" w:date="2019-04-06T01:24:00Z">
            <w:rPr>
              <w:color w:val="0000FF"/>
              <w:u w:val="single"/>
              <w:lang w:eastAsia="en-GB"/>
            </w:rPr>
          </w:rPrChange>
        </w:rPr>
        <w:fldChar w:fldCharType="separate"/>
      </w:r>
      <w:r w:rsidRPr="00784D4B">
        <w:rPr>
          <w:rFonts w:eastAsia="Times New Roman" w:cs="Arial"/>
          <w:color w:val="0000FF"/>
          <w:sz w:val="20"/>
          <w:szCs w:val="20"/>
          <w:u w:val="single"/>
          <w:lang w:eastAsia="en-GB"/>
          <w:rPrChange w:id="700" w:author="Kate Roberts" w:date="2019-04-06T01:24:00Z">
            <w:rPr>
              <w:color w:val="0000FF"/>
              <w:u w:val="single"/>
              <w:lang w:eastAsia="en-GB"/>
            </w:rPr>
          </w:rPrChange>
        </w:rPr>
        <w:t>schema.org</w:t>
      </w:r>
      <w:r w:rsidR="00A6453F" w:rsidRPr="00784D4B">
        <w:rPr>
          <w:rFonts w:eastAsia="Times New Roman" w:cs="Arial"/>
          <w:color w:val="0000FF"/>
          <w:sz w:val="20"/>
          <w:szCs w:val="20"/>
          <w:u w:val="single"/>
          <w:lang w:eastAsia="en-GB"/>
          <w:rPrChange w:id="701" w:author="Kate Roberts" w:date="2019-04-06T01:24:00Z">
            <w:rPr>
              <w:color w:val="0000FF"/>
              <w:u w:val="single"/>
              <w:lang w:eastAsia="en-GB"/>
            </w:rPr>
          </w:rPrChange>
        </w:rPr>
        <w:fldChar w:fldCharType="end"/>
      </w:r>
      <w:r w:rsidRPr="00784D4B">
        <w:rPr>
          <w:rFonts w:eastAsia="Times New Roman" w:cs="Arial"/>
          <w:color w:val="000000"/>
          <w:sz w:val="20"/>
          <w:szCs w:val="20"/>
          <w:lang w:eastAsia="en-GB"/>
          <w:rPrChange w:id="702" w:author="Kate Roberts" w:date="2019-04-06T01:24:00Z">
            <w:rPr>
              <w:lang w:eastAsia="en-GB"/>
            </w:rPr>
          </w:rPrChange>
        </w:rPr>
        <w:t xml:space="preserve">. This shall allow WIS records and WIS catalogues to </w:t>
      </w:r>
      <w:proofErr w:type="gramStart"/>
      <w:r w:rsidRPr="00784D4B">
        <w:rPr>
          <w:rFonts w:eastAsia="Times New Roman" w:cs="Arial"/>
          <w:color w:val="000000"/>
          <w:sz w:val="20"/>
          <w:szCs w:val="20"/>
          <w:lang w:eastAsia="en-GB"/>
          <w:rPrChange w:id="703" w:author="Kate Roberts" w:date="2019-04-06T01:24:00Z">
            <w:rPr>
              <w:lang w:eastAsia="en-GB"/>
            </w:rPr>
          </w:rPrChange>
        </w:rPr>
        <w:t>be better indexed</w:t>
      </w:r>
      <w:proofErr w:type="gramEnd"/>
      <w:r w:rsidRPr="00784D4B">
        <w:rPr>
          <w:rFonts w:eastAsia="Times New Roman" w:cs="Arial"/>
          <w:color w:val="000000"/>
          <w:sz w:val="20"/>
          <w:szCs w:val="20"/>
          <w:lang w:eastAsia="en-GB"/>
          <w:rPrChange w:id="704" w:author="Kate Roberts" w:date="2019-04-06T01:24:00Z">
            <w:rPr>
              <w:lang w:eastAsia="en-GB"/>
            </w:rPr>
          </w:rPrChange>
        </w:rPr>
        <w:t xml:space="preserve"> by industry search engines.</w:t>
      </w:r>
      <w:ins w:id="705" w:author="Kate Roberts [2]" w:date="2019-02-21T04:37:00Z"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06" w:author="Kate Roberts" w:date="2019-04-06T01:24:00Z">
              <w:rPr>
                <w:lang w:eastAsia="en-GB"/>
              </w:rPr>
            </w:rPrChange>
          </w:rPr>
          <w:t xml:space="preserve">   This </w:t>
        </w:r>
        <w:proofErr w:type="gramStart"/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07" w:author="Kate Roberts" w:date="2019-04-06T01:24:00Z">
              <w:rPr>
                <w:lang w:eastAsia="en-GB"/>
              </w:rPr>
            </w:rPrChange>
          </w:rPr>
          <w:t>is expected</w:t>
        </w:r>
        <w:proofErr w:type="gramEnd"/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08" w:author="Kate Roberts" w:date="2019-04-06T01:24:00Z">
              <w:rPr>
                <w:lang w:eastAsia="en-GB"/>
              </w:rPr>
            </w:rPrChange>
          </w:rPr>
          <w:t xml:space="preserve"> to be achievable by June 2019</w:t>
        </w:r>
      </w:ins>
    </w:p>
    <w:p w:rsidR="00151B5B" w:rsidRPr="00784D4B" w:rsidRDefault="00151B5B" w:rsidP="00151B5B">
      <w:pPr>
        <w:pStyle w:val="ListParagraph"/>
        <w:shd w:val="clear" w:color="auto" w:fill="FFFFFF"/>
        <w:spacing w:after="210" w:line="240" w:lineRule="auto"/>
        <w:rPr>
          <w:ins w:id="709" w:author="Kate Roberts" w:date="2019-04-06T01:04:00Z"/>
          <w:rFonts w:eastAsia="Times New Roman" w:cs="Arial"/>
          <w:color w:val="000000"/>
          <w:sz w:val="20"/>
          <w:szCs w:val="20"/>
          <w:lang w:eastAsia="en-GB"/>
          <w:rPrChange w:id="710" w:author="Kate Roberts" w:date="2019-04-06T01:24:00Z">
            <w:rPr>
              <w:ins w:id="711" w:author="Kate Roberts" w:date="2019-04-06T01:04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712" w:author="Kate Roberts" w:date="2019-04-06T00:58:00Z">
          <w:pPr>
            <w:shd w:val="clear" w:color="auto" w:fill="FFFFFF"/>
            <w:spacing w:after="210" w:line="240" w:lineRule="auto"/>
          </w:pPr>
        </w:pPrChange>
      </w:pPr>
    </w:p>
    <w:p w:rsidR="00151B5B" w:rsidRPr="00784D4B" w:rsidDel="00784D4B" w:rsidRDefault="00151B5B" w:rsidP="00784D4B">
      <w:pPr>
        <w:shd w:val="clear" w:color="auto" w:fill="FFFFFF"/>
        <w:spacing w:after="0" w:line="240" w:lineRule="auto"/>
        <w:ind w:left="720"/>
        <w:rPr>
          <w:ins w:id="713" w:author="Kate Roberts [2]" w:date="2019-02-21T04:29:00Z"/>
          <w:del w:id="714" w:author="Kate Roberts" w:date="2019-04-06T01:22:00Z"/>
          <w:rFonts w:eastAsia="Times New Roman" w:cs="Arial"/>
          <w:color w:val="000000"/>
          <w:sz w:val="20"/>
          <w:szCs w:val="20"/>
          <w:lang w:eastAsia="en-GB"/>
          <w:rPrChange w:id="715" w:author="Kate Roberts" w:date="2019-04-06T01:24:00Z">
            <w:rPr>
              <w:ins w:id="716" w:author="Kate Roberts [2]" w:date="2019-02-21T04:29:00Z"/>
              <w:del w:id="717" w:author="Kate Roberts" w:date="2019-04-06T01:22:00Z"/>
              <w:lang w:eastAsia="en-GB"/>
            </w:rPr>
          </w:rPrChange>
        </w:rPr>
        <w:pPrChange w:id="718" w:author="Kate Roberts" w:date="2019-04-06T01:22:00Z">
          <w:pPr>
            <w:shd w:val="clear" w:color="auto" w:fill="FFFFFF"/>
            <w:spacing w:after="210" w:line="240" w:lineRule="auto"/>
          </w:pPr>
        </w:pPrChange>
      </w:pPr>
      <w:ins w:id="719" w:author="Kate Roberts" w:date="2019-04-06T01:04:00Z">
        <w:r w:rsidRPr="00784D4B">
          <w:rPr>
            <w:rFonts w:eastAsia="Times New Roman" w:cs="Arial"/>
            <w:color w:val="000000"/>
            <w:sz w:val="20"/>
            <w:szCs w:val="20"/>
            <w:u w:val="single"/>
            <w:lang w:eastAsia="en-GB"/>
            <w:rPrChange w:id="720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en-GB"/>
              </w:rPr>
            </w:rPrChange>
          </w:rPr>
          <w:t>IPET-DD Report</w:t>
        </w:r>
        <w:r w:rsidR="008A164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21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:   A5</w:t>
        </w:r>
      </w:ins>
      <w:ins w:id="722" w:author="Kate Roberts" w:date="2019-04-06T01:21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23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ab/>
        </w:r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24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ab/>
        </w:r>
      </w:ins>
      <w:ins w:id="725" w:author="Kate Roberts" w:date="2019-04-06T01:26:00Z">
        <w:r w:rsidR="00784D4B">
          <w:rPr>
            <w:rFonts w:eastAsia="Times New Roman" w:cs="Arial"/>
            <w:color w:val="000000"/>
            <w:sz w:val="20"/>
            <w:szCs w:val="20"/>
            <w:lang w:eastAsia="en-GB"/>
          </w:rPr>
          <w:tab/>
        </w:r>
      </w:ins>
      <w:ins w:id="726" w:author="Kate Roberts" w:date="2019-04-06T01:21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27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ab/>
          <w:t xml:space="preserve">      </w:t>
        </w:r>
      </w:ins>
    </w:p>
    <w:p w:rsidR="001158DD" w:rsidRPr="00784D4B" w:rsidRDefault="001158DD" w:rsidP="00784D4B">
      <w:pPr>
        <w:shd w:val="clear" w:color="auto" w:fill="FFFFFF"/>
        <w:spacing w:after="0" w:line="240" w:lineRule="auto"/>
        <w:ind w:left="720"/>
        <w:rPr>
          <w:rFonts w:eastAsia="Times New Roman" w:cs="Arial"/>
          <w:color w:val="000000"/>
          <w:sz w:val="20"/>
          <w:szCs w:val="20"/>
          <w:lang w:eastAsia="en-GB"/>
          <w:rPrChange w:id="728" w:author="Kate Roberts" w:date="2019-04-06T01:24:00Z">
            <w:rPr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729" w:author="Kate Roberts" w:date="2019-04-06T01:22:00Z">
          <w:pPr>
            <w:shd w:val="clear" w:color="auto" w:fill="FFFFFF"/>
            <w:spacing w:after="210" w:line="240" w:lineRule="auto"/>
          </w:pPr>
        </w:pPrChange>
      </w:pPr>
      <w:ins w:id="730" w:author="Kate Roberts [2]" w:date="2019-02-21T04:30:00Z">
        <w:del w:id="731" w:author="Kate Roberts" w:date="2019-04-06T01:22:00Z">
          <w:r w:rsidRPr="00784D4B" w:rsidDel="00784D4B">
            <w:rPr>
              <w:rFonts w:eastAsia="Times New Roman" w:cs="Arial"/>
              <w:color w:val="000000"/>
              <w:sz w:val="20"/>
              <w:szCs w:val="20"/>
              <w:lang w:eastAsia="en-GB"/>
              <w:rPrChange w:id="732" w:author="Kate Roberts" w:date="2019-04-06T01:24:00Z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GB"/>
                </w:rPr>
              </w:rPrChange>
            </w:rPr>
            <w:delText xml:space="preserve">                                                                                            </w:delText>
          </w:r>
        </w:del>
        <w:del w:id="733" w:author="Kate Roberts" w:date="2019-04-06T01:26:00Z">
          <w:r w:rsidRPr="00784D4B" w:rsidDel="00784D4B">
            <w:rPr>
              <w:rFonts w:eastAsia="Times New Roman" w:cs="Arial"/>
              <w:color w:val="000000"/>
              <w:sz w:val="20"/>
              <w:szCs w:val="20"/>
              <w:lang w:eastAsia="en-GB"/>
              <w:rPrChange w:id="734" w:author="Kate Roberts" w:date="2019-04-06T01:24:00Z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GB"/>
                </w:rPr>
              </w:rPrChange>
            </w:rPr>
            <w:delText xml:space="preserve"> </w:delText>
          </w:r>
        </w:del>
        <w:proofErr w:type="gramStart"/>
        <w:r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735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highlight w:val="yellow"/>
                <w:lang w:eastAsia="en-GB"/>
              </w:rPr>
            </w:rPrChange>
          </w:rPr>
          <w:t>Priority :</w:t>
        </w:r>
        <w:proofErr w:type="gramEnd"/>
        <w:r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736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highlight w:val="yellow"/>
                <w:lang w:eastAsia="en-GB"/>
              </w:rPr>
            </w:rPrChange>
          </w:rPr>
          <w:t xml:space="preserve"> Medium</w:t>
        </w:r>
        <w:r w:rsidRPr="00784D4B" w:rsidDel="00612C84">
          <w:rPr>
            <w:rFonts w:eastAsia="Times New Roman" w:cs="Arial"/>
            <w:color w:val="000000"/>
            <w:sz w:val="20"/>
            <w:szCs w:val="20"/>
            <w:lang w:eastAsia="en-GB"/>
            <w:rPrChange w:id="737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  <w:ins w:id="738" w:author="Kate Roberts" w:date="2019-04-06T01:22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39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40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br/>
        </w:r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41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br/>
        </w:r>
      </w:ins>
      <w:ins w:id="742" w:author="Kate Roberts" w:date="2019-04-06T01:11:00Z">
        <w:r w:rsidR="008A164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43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br/>
        </w:r>
      </w:ins>
    </w:p>
    <w:p w:rsidR="002E20F9" w:rsidRPr="00784D4B" w:rsidRDefault="002E20F9" w:rsidP="00151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10" w:line="240" w:lineRule="auto"/>
        <w:ind w:left="426"/>
        <w:rPr>
          <w:ins w:id="744" w:author="Kate Roberts [2]" w:date="2019-02-21T04:29:00Z"/>
          <w:rFonts w:eastAsia="Times New Roman" w:cs="Arial"/>
          <w:b/>
          <w:color w:val="000000"/>
          <w:sz w:val="20"/>
          <w:szCs w:val="20"/>
          <w:lang w:eastAsia="en-GB"/>
          <w:rPrChange w:id="745" w:author="Kate Roberts" w:date="2019-04-06T01:24:00Z">
            <w:rPr>
              <w:ins w:id="746" w:author="Kate Roberts [2]" w:date="2019-02-21T04:29:00Z"/>
              <w:rFonts w:ascii="Arial" w:eastAsia="Times New Roman" w:hAnsi="Arial" w:cs="Arial"/>
              <w:b/>
              <w:color w:val="000000"/>
              <w:sz w:val="18"/>
              <w:szCs w:val="18"/>
              <w:lang w:eastAsia="en-GB"/>
            </w:rPr>
          </w:rPrChange>
        </w:rPr>
        <w:pPrChange w:id="747" w:author="Kate Roberts" w:date="2019-04-06T00:59:00Z">
          <w:pPr>
            <w:shd w:val="clear" w:color="auto" w:fill="FFFFFF"/>
            <w:spacing w:after="210" w:line="240" w:lineRule="auto"/>
          </w:pPr>
        </w:pPrChange>
      </w:pPr>
      <w:r w:rsidRPr="00784D4B">
        <w:rPr>
          <w:rFonts w:eastAsia="Times New Roman" w:cs="Arial"/>
          <w:b/>
          <w:color w:val="000000"/>
          <w:sz w:val="20"/>
          <w:szCs w:val="20"/>
          <w:lang w:eastAsia="en-GB"/>
          <w:rPrChange w:id="748" w:author="Kate Roberts" w:date="2019-04-06T01:24:00Z">
            <w:rPr>
              <w:rFonts w:ascii="Arial" w:eastAsia="Times New Roman" w:hAnsi="Arial" w:cs="Arial"/>
              <w:b/>
              <w:color w:val="000000"/>
              <w:sz w:val="18"/>
              <w:szCs w:val="18"/>
              <w:lang w:eastAsia="en-GB"/>
            </w:rPr>
          </w:rPrChange>
        </w:rPr>
        <w:t xml:space="preserve">7. Use </w:t>
      </w:r>
      <w:proofErr w:type="spellStart"/>
      <w:r w:rsidRPr="00784D4B">
        <w:rPr>
          <w:rFonts w:eastAsia="Times New Roman" w:cs="Arial"/>
          <w:b/>
          <w:color w:val="000000"/>
          <w:sz w:val="20"/>
          <w:szCs w:val="20"/>
          <w:lang w:eastAsia="en-GB"/>
          <w:rPrChange w:id="749" w:author="Kate Roberts" w:date="2019-04-06T01:24:00Z">
            <w:rPr>
              <w:rFonts w:ascii="Arial" w:eastAsia="Times New Roman" w:hAnsi="Arial" w:cs="Arial"/>
              <w:b/>
              <w:color w:val="000000"/>
              <w:sz w:val="18"/>
              <w:szCs w:val="18"/>
              <w:lang w:eastAsia="en-GB"/>
            </w:rPr>
          </w:rPrChange>
        </w:rPr>
        <w:t>Github</w:t>
      </w:r>
      <w:proofErr w:type="spellEnd"/>
      <w:r w:rsidRPr="00784D4B">
        <w:rPr>
          <w:rFonts w:eastAsia="Times New Roman" w:cs="Arial"/>
          <w:b/>
          <w:color w:val="000000"/>
          <w:sz w:val="20"/>
          <w:szCs w:val="20"/>
          <w:lang w:eastAsia="en-GB"/>
          <w:rPrChange w:id="750" w:author="Kate Roberts" w:date="2019-04-06T01:24:00Z">
            <w:rPr>
              <w:rFonts w:ascii="Arial" w:eastAsia="Times New Roman" w:hAnsi="Arial" w:cs="Arial"/>
              <w:b/>
              <w:color w:val="000000"/>
              <w:sz w:val="18"/>
              <w:szCs w:val="18"/>
              <w:lang w:eastAsia="en-GB"/>
            </w:rPr>
          </w:rPrChange>
        </w:rPr>
        <w:t xml:space="preserve"> for the WMCP </w:t>
      </w:r>
    </w:p>
    <w:p w:rsidR="001158DD" w:rsidRPr="00784D4B" w:rsidRDefault="001158DD" w:rsidP="00151B5B">
      <w:pPr>
        <w:shd w:val="clear" w:color="auto" w:fill="FFFFFF"/>
        <w:spacing w:after="210" w:line="240" w:lineRule="auto"/>
        <w:ind w:left="709"/>
        <w:rPr>
          <w:ins w:id="751" w:author="Kate Roberts" w:date="2019-04-06T01:05:00Z"/>
          <w:rFonts w:eastAsia="Times New Roman" w:cs="Arial"/>
          <w:color w:val="000000"/>
          <w:sz w:val="20"/>
          <w:szCs w:val="20"/>
          <w:lang w:eastAsia="en-GB"/>
          <w:rPrChange w:id="752" w:author="Kate Roberts" w:date="2019-04-06T01:24:00Z">
            <w:rPr>
              <w:ins w:id="753" w:author="Kate Roberts" w:date="2019-04-06T01:05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754" w:author="Kate Roberts" w:date="2019-04-06T00:59:00Z">
          <w:pPr>
            <w:shd w:val="clear" w:color="auto" w:fill="FFFFFF"/>
            <w:spacing w:after="210" w:line="240" w:lineRule="auto"/>
          </w:pPr>
        </w:pPrChange>
      </w:pPr>
      <w:ins w:id="755" w:author="Kate Roberts [2]" w:date="2019-02-21T04:36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56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Commence using </w:t>
        </w:r>
        <w:proofErr w:type="spellStart"/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57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github</w:t>
        </w:r>
        <w:proofErr w:type="spellEnd"/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58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for activities</w:t>
        </w:r>
      </w:ins>
      <w:ins w:id="759" w:author="Kate Roberts [2]" w:date="2019-02-21T04:37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60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, </w:t>
        </w:r>
        <w:proofErr w:type="gramStart"/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61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issue-tracking</w:t>
        </w:r>
        <w:proofErr w:type="gramEnd"/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62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,</w:t>
        </w:r>
      </w:ins>
      <w:ins w:id="763" w:author="Kate Roberts [2]" w:date="2019-02-21T04:36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64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and resource management</w:t>
        </w:r>
      </w:ins>
      <w:ins w:id="765" w:author="Kate Roberts" w:date="2019-04-06T01:12:00Z">
        <w:r w:rsidR="008A164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66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br/>
        </w:r>
      </w:ins>
    </w:p>
    <w:p w:rsidR="00151B5B" w:rsidRPr="00784D4B" w:rsidDel="00A6453F" w:rsidRDefault="00151B5B" w:rsidP="00A6453F">
      <w:pPr>
        <w:shd w:val="clear" w:color="auto" w:fill="FFFFFF"/>
        <w:spacing w:after="0" w:line="240" w:lineRule="auto"/>
        <w:ind w:left="720"/>
        <w:rPr>
          <w:ins w:id="767" w:author="Kate Roberts [2]" w:date="2019-02-21T04:36:00Z"/>
          <w:del w:id="768" w:author="Kate Roberts" w:date="2019-04-06T01:28:00Z"/>
          <w:rFonts w:eastAsia="Times New Roman" w:cs="Arial"/>
          <w:color w:val="000000"/>
          <w:sz w:val="20"/>
          <w:szCs w:val="20"/>
          <w:lang w:eastAsia="en-GB"/>
          <w:rPrChange w:id="769" w:author="Kate Roberts" w:date="2019-04-06T01:24:00Z">
            <w:rPr>
              <w:ins w:id="770" w:author="Kate Roberts [2]" w:date="2019-02-21T04:36:00Z"/>
              <w:del w:id="771" w:author="Kate Roberts" w:date="2019-04-06T01:28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772" w:author="Kate Roberts" w:date="2019-04-06T01:28:00Z">
          <w:pPr>
            <w:shd w:val="clear" w:color="auto" w:fill="FFFFFF"/>
            <w:spacing w:after="210" w:line="240" w:lineRule="auto"/>
          </w:pPr>
        </w:pPrChange>
      </w:pPr>
      <w:ins w:id="773" w:author="Kate Roberts" w:date="2019-04-06T01:05:00Z">
        <w:r w:rsidRPr="00784D4B">
          <w:rPr>
            <w:rFonts w:eastAsia="Times New Roman" w:cs="Arial"/>
            <w:color w:val="000000"/>
            <w:sz w:val="20"/>
            <w:szCs w:val="20"/>
            <w:u w:val="single"/>
            <w:lang w:eastAsia="en-GB"/>
            <w:rPrChange w:id="774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en-GB"/>
              </w:rPr>
            </w:rPrChange>
          </w:rPr>
          <w:t>IPET-DD Report</w:t>
        </w:r>
        <w:r w:rsidR="008A164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775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:   A18, A19, A23, D6, D15</w:t>
        </w:r>
      </w:ins>
      <w:ins w:id="776" w:author="Kate Roberts" w:date="2019-04-06T01:28:00Z">
        <w:r w:rsidR="00A6453F">
          <w:rPr>
            <w:rFonts w:eastAsia="Times New Roman" w:cs="Arial"/>
            <w:color w:val="000000"/>
            <w:sz w:val="20"/>
            <w:szCs w:val="20"/>
            <w:lang w:eastAsia="en-GB"/>
          </w:rPr>
          <w:tab/>
        </w:r>
        <w:r w:rsidR="00A6453F">
          <w:rPr>
            <w:rFonts w:eastAsia="Times New Roman" w:cs="Arial"/>
            <w:color w:val="000000"/>
            <w:sz w:val="20"/>
            <w:szCs w:val="20"/>
            <w:lang w:eastAsia="en-GB"/>
          </w:rPr>
          <w:tab/>
          <w:t xml:space="preserve">    </w:t>
        </w:r>
      </w:ins>
    </w:p>
    <w:p w:rsidR="001158DD" w:rsidRPr="00784D4B" w:rsidRDefault="001158DD" w:rsidP="00A6453F">
      <w:pPr>
        <w:shd w:val="clear" w:color="auto" w:fill="FFFFFF"/>
        <w:spacing w:after="0" w:line="240" w:lineRule="auto"/>
        <w:ind w:left="720"/>
        <w:rPr>
          <w:ins w:id="777" w:author="Kate Roberts [2]" w:date="2019-02-21T04:30:00Z"/>
          <w:rFonts w:eastAsia="Times New Roman" w:cs="Arial"/>
          <w:color w:val="000000"/>
          <w:sz w:val="20"/>
          <w:szCs w:val="20"/>
          <w:lang w:eastAsia="en-GB"/>
          <w:rPrChange w:id="778" w:author="Kate Roberts" w:date="2019-04-06T01:24:00Z">
            <w:rPr>
              <w:ins w:id="779" w:author="Kate Roberts [2]" w:date="2019-02-21T04:30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780" w:author="Kate Roberts" w:date="2019-04-06T01:28:00Z">
          <w:pPr>
            <w:shd w:val="clear" w:color="auto" w:fill="FFFFFF"/>
            <w:spacing w:after="210" w:line="240" w:lineRule="auto"/>
          </w:pPr>
        </w:pPrChange>
      </w:pPr>
      <w:ins w:id="781" w:author="Kate Roberts [2]" w:date="2019-02-21T04:30:00Z">
        <w:del w:id="782" w:author="Kate Roberts" w:date="2019-04-06T01:28:00Z">
          <w:r w:rsidRPr="00784D4B" w:rsidDel="00A6453F">
            <w:rPr>
              <w:rFonts w:eastAsia="Times New Roman" w:cs="Arial"/>
              <w:color w:val="000000"/>
              <w:sz w:val="20"/>
              <w:szCs w:val="20"/>
              <w:lang w:eastAsia="en-GB"/>
              <w:rPrChange w:id="783" w:author="Kate Roberts" w:date="2019-04-06T01:24:00Z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GB"/>
                </w:rPr>
              </w:rPrChange>
            </w:rPr>
            <w:delText xml:space="preserve">                                                                                             </w:delText>
          </w:r>
        </w:del>
        <w:proofErr w:type="gramStart"/>
        <w:r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784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highlight w:val="yellow"/>
                <w:lang w:eastAsia="en-GB"/>
              </w:rPr>
            </w:rPrChange>
          </w:rPr>
          <w:t>Priority :</w:t>
        </w:r>
        <w:proofErr w:type="gramEnd"/>
        <w:r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785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highlight w:val="yellow"/>
                <w:lang w:eastAsia="en-GB"/>
              </w:rPr>
            </w:rPrChange>
          </w:rPr>
          <w:t xml:space="preserve"> High</w:t>
        </w:r>
        <w:r w:rsidRPr="00784D4B" w:rsidDel="00612C84">
          <w:rPr>
            <w:rFonts w:eastAsia="Times New Roman" w:cs="Arial"/>
            <w:color w:val="000000"/>
            <w:sz w:val="20"/>
            <w:szCs w:val="20"/>
            <w:lang w:eastAsia="en-GB"/>
            <w:rPrChange w:id="786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</w:p>
    <w:p w:rsidR="001158DD" w:rsidRPr="00784D4B" w:rsidRDefault="001158DD" w:rsidP="00151B5B">
      <w:pPr>
        <w:shd w:val="clear" w:color="auto" w:fill="FFFFFF"/>
        <w:spacing w:after="210" w:line="240" w:lineRule="auto"/>
        <w:rPr>
          <w:rFonts w:eastAsia="Times New Roman" w:cs="Arial"/>
          <w:b/>
          <w:color w:val="000000"/>
          <w:sz w:val="20"/>
          <w:szCs w:val="20"/>
          <w:lang w:eastAsia="en-GB"/>
          <w:rPrChange w:id="787" w:author="Kate Roberts" w:date="2019-04-06T01:24:00Z">
            <w:rPr>
              <w:rFonts w:ascii="Arial" w:eastAsia="Times New Roman" w:hAnsi="Arial" w:cs="Arial"/>
              <w:b/>
              <w:color w:val="000000"/>
              <w:sz w:val="18"/>
              <w:szCs w:val="18"/>
              <w:lang w:eastAsia="en-GB"/>
            </w:rPr>
          </w:rPrChange>
        </w:rPr>
        <w:pPrChange w:id="788" w:author="Kate Roberts" w:date="2019-04-06T00:59:00Z">
          <w:pPr>
            <w:shd w:val="clear" w:color="auto" w:fill="FFFFFF"/>
            <w:spacing w:after="210" w:line="240" w:lineRule="auto"/>
          </w:pPr>
        </w:pPrChange>
      </w:pPr>
    </w:p>
    <w:p w:rsidR="002E20F9" w:rsidRPr="00784D4B" w:rsidRDefault="002E20F9" w:rsidP="00151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10" w:line="240" w:lineRule="auto"/>
        <w:ind w:left="426"/>
        <w:rPr>
          <w:ins w:id="789" w:author="Kate Roberts [2]" w:date="2019-02-21T04:29:00Z"/>
          <w:rFonts w:eastAsia="Times New Roman" w:cs="Arial"/>
          <w:b/>
          <w:color w:val="000000"/>
          <w:sz w:val="20"/>
          <w:szCs w:val="20"/>
          <w:lang w:eastAsia="en-GB"/>
          <w:rPrChange w:id="790" w:author="Kate Roberts" w:date="2019-04-06T01:24:00Z">
            <w:rPr>
              <w:ins w:id="791" w:author="Kate Roberts [2]" w:date="2019-02-21T04:29:00Z"/>
              <w:rFonts w:ascii="Arial" w:eastAsia="Times New Roman" w:hAnsi="Arial" w:cs="Arial"/>
              <w:b/>
              <w:color w:val="000000"/>
              <w:sz w:val="18"/>
              <w:szCs w:val="18"/>
              <w:lang w:eastAsia="en-GB"/>
            </w:rPr>
          </w:rPrChange>
        </w:rPr>
        <w:pPrChange w:id="792" w:author="Kate Roberts" w:date="2019-04-06T01:00:00Z">
          <w:pPr>
            <w:shd w:val="clear" w:color="auto" w:fill="FFFFFF"/>
            <w:spacing w:after="210" w:line="240" w:lineRule="auto"/>
          </w:pPr>
        </w:pPrChange>
      </w:pPr>
      <w:r w:rsidRPr="00784D4B">
        <w:rPr>
          <w:rFonts w:eastAsia="Times New Roman" w:cs="Arial"/>
          <w:b/>
          <w:color w:val="000000"/>
          <w:sz w:val="20"/>
          <w:szCs w:val="20"/>
          <w:lang w:eastAsia="en-GB"/>
          <w:rPrChange w:id="793" w:author="Kate Roberts" w:date="2019-04-06T01:24:00Z">
            <w:rPr>
              <w:rFonts w:ascii="Arial" w:eastAsia="Times New Roman" w:hAnsi="Arial" w:cs="Arial"/>
              <w:b/>
              <w:color w:val="000000"/>
              <w:sz w:val="18"/>
              <w:szCs w:val="18"/>
              <w:lang w:eastAsia="en-GB"/>
            </w:rPr>
          </w:rPrChange>
        </w:rPr>
        <w:lastRenderedPageBreak/>
        <w:t xml:space="preserve">8. Communication plan and provision of examples. </w:t>
      </w:r>
    </w:p>
    <w:p w:rsidR="001158DD" w:rsidRPr="00784D4B" w:rsidDel="00784D4B" w:rsidRDefault="00784D4B" w:rsidP="00151B5B">
      <w:pPr>
        <w:shd w:val="clear" w:color="auto" w:fill="FFFFFF"/>
        <w:spacing w:after="210" w:line="240" w:lineRule="auto"/>
        <w:ind w:left="720"/>
        <w:rPr>
          <w:ins w:id="794" w:author="Kate Roberts [2]" w:date="2019-02-21T04:30:00Z"/>
          <w:del w:id="795" w:author="Kate Roberts" w:date="2019-04-06T01:20:00Z"/>
          <w:rFonts w:eastAsia="Times New Roman" w:cs="Arial"/>
          <w:color w:val="000000"/>
          <w:sz w:val="20"/>
          <w:szCs w:val="20"/>
          <w:lang w:eastAsia="en-GB"/>
          <w:rPrChange w:id="796" w:author="Kate Roberts" w:date="2019-04-06T01:24:00Z">
            <w:rPr>
              <w:ins w:id="797" w:author="Kate Roberts [2]" w:date="2019-02-21T04:30:00Z"/>
              <w:del w:id="798" w:author="Kate Roberts" w:date="2019-04-06T01:20:00Z"/>
              <w:rFonts w:ascii="Arial" w:eastAsia="Times New Roman" w:hAnsi="Arial" w:cs="Arial"/>
              <w:b/>
              <w:color w:val="000000"/>
              <w:sz w:val="18"/>
              <w:szCs w:val="18"/>
              <w:lang w:eastAsia="en-GB"/>
            </w:rPr>
          </w:rPrChange>
        </w:rPr>
        <w:pPrChange w:id="799" w:author="Kate Roberts" w:date="2019-04-06T01:00:00Z">
          <w:pPr>
            <w:shd w:val="clear" w:color="auto" w:fill="FFFFFF"/>
            <w:spacing w:after="210" w:line="240" w:lineRule="auto"/>
          </w:pPr>
        </w:pPrChange>
      </w:pPr>
      <w:ins w:id="800" w:author="Kate Roberts" w:date="2019-04-06T01:20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01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TT-MDG / TT-MDS</w:t>
        </w:r>
        <w:r w:rsidRPr="00784D4B" w:rsidDel="00784D4B">
          <w:rPr>
            <w:rFonts w:eastAsia="Times New Roman" w:cs="Arial"/>
            <w:color w:val="000000"/>
            <w:sz w:val="20"/>
            <w:szCs w:val="20"/>
            <w:lang w:eastAsia="en-GB"/>
            <w:rPrChange w:id="802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  <w:ins w:id="803" w:author="Kate Roberts [2]" w:date="2019-02-21T04:31:00Z">
        <w:del w:id="804" w:author="Kate Roberts" w:date="2019-04-06T01:20:00Z">
          <w:r w:rsidR="001158DD" w:rsidRPr="00784D4B" w:rsidDel="00784D4B">
            <w:rPr>
              <w:rFonts w:eastAsia="Times New Roman" w:cs="Arial"/>
              <w:color w:val="000000"/>
              <w:sz w:val="20"/>
              <w:szCs w:val="20"/>
              <w:lang w:eastAsia="en-GB"/>
              <w:rPrChange w:id="805" w:author="Kate Roberts" w:date="2019-04-06T01:24:00Z">
                <w:rPr>
                  <w:rFonts w:ascii="Arial" w:eastAsia="Times New Roman" w:hAnsi="Arial" w:cs="Arial"/>
                  <w:b/>
                  <w:color w:val="000000"/>
                  <w:sz w:val="18"/>
                  <w:szCs w:val="18"/>
                  <w:lang w:eastAsia="en-GB"/>
                </w:rPr>
              </w:rPrChange>
            </w:rPr>
            <w:delText>TT-MDGS</w:delText>
          </w:r>
        </w:del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06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will identify </w:t>
        </w:r>
      </w:ins>
      <w:ins w:id="807" w:author="Kate Roberts [2]" w:date="2019-02-21T04:32:00Z"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08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those </w:t>
        </w:r>
      </w:ins>
      <w:ins w:id="809" w:author="Kate Roberts [2]" w:date="2019-02-21T04:31:00Z"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10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communication </w:t>
        </w:r>
        <w:proofErr w:type="gramStart"/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11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gaps</w:t>
        </w:r>
      </w:ins>
      <w:ins w:id="812" w:author="Kate Roberts [2]" w:date="2019-02-21T04:33:00Z"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13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which</w:t>
        </w:r>
      </w:ins>
      <w:proofErr w:type="gramEnd"/>
      <w:ins w:id="814" w:author="Kate Roberts [2]" w:date="2019-02-21T04:32:00Z"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15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  <w:ins w:id="816" w:author="Kate Roberts [2]" w:date="2019-02-21T04:33:00Z"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17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might </w:t>
        </w:r>
      </w:ins>
      <w:ins w:id="818" w:author="Kate Roberts [2]" w:date="2019-02-21T04:32:00Z"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19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impact good metadata creation/revision; and propose </w:t>
        </w:r>
      </w:ins>
      <w:ins w:id="820" w:author="Kate Roberts [2]" w:date="2019-02-21T04:34:00Z"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21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/ </w:t>
        </w:r>
      </w:ins>
      <w:ins w:id="822" w:author="Kate Roberts [2]" w:date="2019-02-21T04:32:00Z"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23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implement</w:t>
        </w:r>
      </w:ins>
      <w:ins w:id="824" w:author="Kate Roberts [2]" w:date="2019-02-21T04:34:00Z"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25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/review benefit / feasibility of solutions.  (Triage, </w:t>
        </w:r>
        <w:proofErr w:type="spellStart"/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26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discussion</w:t>
        </w:r>
      </w:ins>
      <w:ins w:id="827" w:author="Kate Roberts [2]" w:date="2019-02-21T04:40:00Z">
        <w:r w:rsidR="00E42D21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28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L</w:t>
        </w:r>
      </w:ins>
      <w:ins w:id="829" w:author="Kate Roberts [2]" w:date="2019-02-21T04:34:00Z"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30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ist</w:t>
        </w:r>
        <w:proofErr w:type="spellEnd"/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31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, improved communication with trainers, </w:t>
        </w:r>
        <w:proofErr w:type="spellStart"/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32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etc</w:t>
        </w:r>
        <w:proofErr w:type="spellEnd"/>
        <w:r w:rsidR="001158D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33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)</w:t>
        </w:r>
      </w:ins>
      <w:ins w:id="834" w:author="Kate Roberts" w:date="2019-04-06T01:01:00Z">
        <w:r w:rsidR="00151B5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35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br/>
        </w:r>
        <w:r w:rsidR="00151B5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36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br/>
        </w:r>
      </w:ins>
      <w:ins w:id="837" w:author="Kate Roberts" w:date="2019-04-06T01:02:00Z">
        <w:r w:rsidR="00151B5B" w:rsidRPr="00784D4B">
          <w:rPr>
            <w:rFonts w:eastAsia="Times New Roman" w:cs="Arial"/>
            <w:color w:val="000000"/>
            <w:sz w:val="20"/>
            <w:szCs w:val="20"/>
            <w:u w:val="single"/>
            <w:lang w:eastAsia="en-GB"/>
            <w:rPrChange w:id="838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IPET-DD </w:t>
        </w:r>
      </w:ins>
      <w:ins w:id="839" w:author="Kate Roberts" w:date="2019-04-06T01:01:00Z">
        <w:r w:rsidR="00151B5B" w:rsidRPr="00784D4B">
          <w:rPr>
            <w:rFonts w:eastAsia="Times New Roman" w:cs="Arial"/>
            <w:color w:val="000000"/>
            <w:sz w:val="20"/>
            <w:szCs w:val="20"/>
            <w:u w:val="single"/>
            <w:lang w:eastAsia="en-GB"/>
            <w:rPrChange w:id="840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Report</w:t>
        </w:r>
        <w:r w:rsidR="00151B5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41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:   Annex 9</w:t>
        </w:r>
      </w:ins>
      <w:ins w:id="842" w:author="Kate Roberts" w:date="2019-04-06T01:20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43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ab/>
        </w:r>
      </w:ins>
      <w:ins w:id="844" w:author="Kate Roberts" w:date="2019-04-06T01:27:00Z">
        <w:r w:rsidR="003E73A2">
          <w:rPr>
            <w:rFonts w:eastAsia="Times New Roman" w:cs="Arial"/>
            <w:color w:val="000000"/>
            <w:sz w:val="20"/>
            <w:szCs w:val="20"/>
            <w:lang w:eastAsia="en-GB"/>
          </w:rPr>
          <w:tab/>
        </w:r>
        <w:r w:rsidR="003E73A2">
          <w:rPr>
            <w:rFonts w:eastAsia="Times New Roman" w:cs="Arial"/>
            <w:color w:val="000000"/>
            <w:sz w:val="20"/>
            <w:szCs w:val="20"/>
            <w:lang w:eastAsia="en-GB"/>
          </w:rPr>
          <w:tab/>
        </w:r>
      </w:ins>
      <w:ins w:id="845" w:author="Kate Roberts" w:date="2019-04-06T01:20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46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ab/>
        </w:r>
      </w:ins>
    </w:p>
    <w:p w:rsidR="001158DD" w:rsidRPr="00784D4B" w:rsidRDefault="001158DD" w:rsidP="00784D4B">
      <w:pPr>
        <w:shd w:val="clear" w:color="auto" w:fill="FFFFFF"/>
        <w:spacing w:after="210" w:line="240" w:lineRule="auto"/>
        <w:ind w:left="720"/>
        <w:rPr>
          <w:ins w:id="847" w:author="Kate Roberts [2]" w:date="2019-02-21T04:30:00Z"/>
          <w:rFonts w:eastAsia="Times New Roman" w:cs="Arial"/>
          <w:color w:val="000000"/>
          <w:sz w:val="20"/>
          <w:szCs w:val="20"/>
          <w:lang w:eastAsia="en-GB"/>
          <w:rPrChange w:id="848" w:author="Kate Roberts" w:date="2019-04-06T01:24:00Z">
            <w:rPr>
              <w:ins w:id="849" w:author="Kate Roberts [2]" w:date="2019-02-21T04:30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850" w:author="Kate Roberts" w:date="2019-04-06T01:20:00Z">
          <w:pPr>
            <w:shd w:val="clear" w:color="auto" w:fill="FFFFFF"/>
            <w:spacing w:after="210" w:line="240" w:lineRule="auto"/>
          </w:pPr>
        </w:pPrChange>
      </w:pPr>
      <w:ins w:id="851" w:author="Kate Roberts [2]" w:date="2019-02-21T04:30:00Z">
        <w:del w:id="852" w:author="Kate Roberts" w:date="2019-04-06T01:20:00Z">
          <w:r w:rsidRPr="00784D4B" w:rsidDel="00784D4B">
            <w:rPr>
              <w:rFonts w:eastAsia="Times New Roman" w:cs="Arial"/>
              <w:color w:val="000000"/>
              <w:sz w:val="20"/>
              <w:szCs w:val="20"/>
              <w:lang w:eastAsia="en-GB"/>
              <w:rPrChange w:id="853" w:author="Kate Roberts" w:date="2019-04-06T01:24:00Z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GB"/>
                </w:rPr>
              </w:rPrChange>
            </w:rPr>
            <w:delText xml:space="preserve">                 </w:delText>
          </w:r>
        </w:del>
        <w:del w:id="854" w:author="Kate Roberts" w:date="2019-04-06T01:21:00Z">
          <w:r w:rsidRPr="00784D4B" w:rsidDel="00784D4B">
            <w:rPr>
              <w:rFonts w:eastAsia="Times New Roman" w:cs="Arial"/>
              <w:color w:val="000000"/>
              <w:sz w:val="20"/>
              <w:szCs w:val="20"/>
              <w:lang w:eastAsia="en-GB"/>
              <w:rPrChange w:id="855" w:author="Kate Roberts" w:date="2019-04-06T01:24:00Z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GB"/>
                </w:rPr>
              </w:rPrChange>
            </w:rPr>
            <w:delText xml:space="preserve">                                                                            </w:delText>
          </w:r>
        </w:del>
      </w:ins>
      <w:ins w:id="856" w:author="Kate Roberts" w:date="2019-04-06T01:21:00Z">
        <w:r w:rsidR="00784D4B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57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  </w:t>
        </w:r>
      </w:ins>
      <w:proofErr w:type="gramStart"/>
      <w:ins w:id="858" w:author="Kate Roberts [2]" w:date="2019-02-21T04:30:00Z">
        <w:r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859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highlight w:val="yellow"/>
                <w:lang w:eastAsia="en-GB"/>
              </w:rPr>
            </w:rPrChange>
          </w:rPr>
          <w:t>Priority :</w:t>
        </w:r>
        <w:proofErr w:type="gramEnd"/>
        <w:r w:rsidR="00E42D21"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860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highlight w:val="yellow"/>
                <w:lang w:eastAsia="en-GB"/>
              </w:rPr>
            </w:rPrChange>
          </w:rPr>
          <w:t xml:space="preserve"> Medium</w:t>
        </w:r>
        <w:r w:rsidRPr="00784D4B" w:rsidDel="00612C84">
          <w:rPr>
            <w:rFonts w:eastAsia="Times New Roman" w:cs="Arial"/>
            <w:color w:val="000000"/>
            <w:sz w:val="20"/>
            <w:szCs w:val="20"/>
            <w:lang w:eastAsia="en-GB"/>
            <w:rPrChange w:id="861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</w:p>
    <w:p w:rsidR="001158DD" w:rsidRPr="00784D4B" w:rsidRDefault="001158DD" w:rsidP="00151B5B">
      <w:pPr>
        <w:shd w:val="clear" w:color="auto" w:fill="FFFFFF"/>
        <w:spacing w:after="210" w:line="240" w:lineRule="auto"/>
        <w:rPr>
          <w:rFonts w:eastAsia="Times New Roman" w:cs="Arial"/>
          <w:b/>
          <w:color w:val="000000"/>
          <w:sz w:val="20"/>
          <w:szCs w:val="20"/>
          <w:lang w:eastAsia="en-GB"/>
          <w:rPrChange w:id="862" w:author="Kate Roberts" w:date="2019-04-06T01:24:00Z">
            <w:rPr>
              <w:rFonts w:ascii="Arial" w:eastAsia="Times New Roman" w:hAnsi="Arial" w:cs="Arial"/>
              <w:b/>
              <w:color w:val="000000"/>
              <w:sz w:val="18"/>
              <w:szCs w:val="18"/>
              <w:lang w:eastAsia="en-GB"/>
            </w:rPr>
          </w:rPrChange>
        </w:rPr>
        <w:pPrChange w:id="863" w:author="Kate Roberts" w:date="2019-04-06T00:59:00Z">
          <w:pPr>
            <w:shd w:val="clear" w:color="auto" w:fill="FFFFFF"/>
            <w:spacing w:after="210" w:line="240" w:lineRule="auto"/>
          </w:pPr>
        </w:pPrChange>
      </w:pPr>
    </w:p>
    <w:p w:rsidR="007D49F6" w:rsidRPr="00784D4B" w:rsidRDefault="002E20F9" w:rsidP="00151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10" w:line="240" w:lineRule="auto"/>
        <w:ind w:left="426"/>
        <w:rPr>
          <w:rFonts w:eastAsia="Times New Roman" w:cs="Arial"/>
          <w:b/>
          <w:color w:val="000000"/>
          <w:sz w:val="20"/>
          <w:szCs w:val="20"/>
          <w:lang w:eastAsia="en-GB"/>
          <w:rPrChange w:id="864" w:author="Kate Roberts" w:date="2019-04-06T01:24:00Z">
            <w:rPr>
              <w:rFonts w:ascii="Arial" w:eastAsia="Times New Roman" w:hAnsi="Arial" w:cs="Arial"/>
              <w:b/>
              <w:color w:val="000000"/>
              <w:sz w:val="18"/>
              <w:szCs w:val="18"/>
              <w:lang w:eastAsia="en-GB"/>
            </w:rPr>
          </w:rPrChange>
        </w:rPr>
        <w:pPrChange w:id="865" w:author="Kate Roberts" w:date="2019-04-06T01:00:00Z">
          <w:pPr>
            <w:shd w:val="clear" w:color="auto" w:fill="FFFFFF"/>
            <w:spacing w:after="210" w:line="240" w:lineRule="auto"/>
          </w:pPr>
        </w:pPrChange>
      </w:pPr>
      <w:r w:rsidRPr="00784D4B">
        <w:rPr>
          <w:rFonts w:eastAsia="Times New Roman" w:cs="Arial"/>
          <w:b/>
          <w:color w:val="000000"/>
          <w:sz w:val="20"/>
          <w:szCs w:val="20"/>
          <w:lang w:eastAsia="en-GB"/>
          <w:rPrChange w:id="866" w:author="Kate Roberts" w:date="2019-04-06T01:24:00Z">
            <w:rPr>
              <w:rFonts w:ascii="Arial" w:eastAsia="Times New Roman" w:hAnsi="Arial" w:cs="Arial"/>
              <w:b/>
              <w:color w:val="000000"/>
              <w:sz w:val="18"/>
              <w:szCs w:val="18"/>
              <w:lang w:eastAsia="en-GB"/>
            </w:rPr>
          </w:rPrChange>
        </w:rPr>
        <w:t xml:space="preserve"> 9. Task list </w:t>
      </w:r>
      <w:ins w:id="867" w:author="Kate Roberts [2]" w:date="2019-02-21T04:30:00Z">
        <w:r w:rsidR="001158DD" w:rsidRPr="00784D4B">
          <w:rPr>
            <w:rFonts w:eastAsia="Times New Roman" w:cs="Arial"/>
            <w:b/>
            <w:color w:val="000000"/>
            <w:sz w:val="20"/>
            <w:szCs w:val="20"/>
            <w:lang w:eastAsia="en-GB"/>
            <w:rPrChange w:id="868" w:author="Kate Roberts" w:date="2019-04-06T01:24:00Z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GB"/>
              </w:rPr>
            </w:rPrChange>
          </w:rPr>
          <w:t xml:space="preserve">will be </w:t>
        </w:r>
        <w:proofErr w:type="gramStart"/>
        <w:r w:rsidR="001158DD" w:rsidRPr="00784D4B">
          <w:rPr>
            <w:rFonts w:eastAsia="Times New Roman" w:cs="Arial"/>
            <w:b/>
            <w:color w:val="000000"/>
            <w:sz w:val="20"/>
            <w:szCs w:val="20"/>
            <w:lang w:eastAsia="en-GB"/>
            <w:rPrChange w:id="869" w:author="Kate Roberts" w:date="2019-04-06T01:24:00Z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GB"/>
              </w:rPr>
            </w:rPrChange>
          </w:rPr>
          <w:t>reviewed,</w:t>
        </w:r>
        <w:proofErr w:type="gramEnd"/>
        <w:r w:rsidR="001158DD" w:rsidRPr="00784D4B">
          <w:rPr>
            <w:rFonts w:eastAsia="Times New Roman" w:cs="Arial"/>
            <w:b/>
            <w:color w:val="000000"/>
            <w:sz w:val="20"/>
            <w:szCs w:val="20"/>
            <w:lang w:eastAsia="en-GB"/>
            <w:rPrChange w:id="870" w:author="Kate Roberts" w:date="2019-04-06T01:24:00Z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GB"/>
              </w:rPr>
            </w:rPrChange>
          </w:rPr>
          <w:t xml:space="preserve"> and remaining task</w:t>
        </w:r>
      </w:ins>
      <w:ins w:id="871" w:author="Kate Roberts [2]" w:date="2019-02-21T04:32:00Z">
        <w:r w:rsidR="001158DD" w:rsidRPr="00784D4B">
          <w:rPr>
            <w:rFonts w:eastAsia="Times New Roman" w:cs="Arial"/>
            <w:b/>
            <w:color w:val="000000"/>
            <w:sz w:val="20"/>
            <w:szCs w:val="20"/>
            <w:lang w:eastAsia="en-GB"/>
            <w:rPrChange w:id="872" w:author="Kate Roberts" w:date="2019-04-06T01:24:00Z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GB"/>
              </w:rPr>
            </w:rPrChange>
          </w:rPr>
          <w:t>, a</w:t>
        </w:r>
      </w:ins>
      <w:ins w:id="873" w:author="Kate Roberts [2]" w:date="2019-02-21T04:30:00Z">
        <w:r w:rsidR="001158DD" w:rsidRPr="00784D4B">
          <w:rPr>
            <w:rFonts w:eastAsia="Times New Roman" w:cs="Arial"/>
            <w:b/>
            <w:color w:val="000000"/>
            <w:sz w:val="20"/>
            <w:szCs w:val="20"/>
            <w:lang w:eastAsia="en-GB"/>
            <w:rPrChange w:id="874" w:author="Kate Roberts" w:date="2019-04-06T01:24:00Z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GB"/>
              </w:rPr>
            </w:rPrChange>
          </w:rPr>
          <w:t>s will be addressed</w:t>
        </w:r>
      </w:ins>
      <w:del w:id="875" w:author="Kate Roberts [2]" w:date="2019-02-21T04:31:00Z">
        <w:r w:rsidRPr="00784D4B" w:rsidDel="001158DD">
          <w:rPr>
            <w:rFonts w:eastAsia="Times New Roman" w:cs="Arial"/>
            <w:b/>
            <w:color w:val="000000"/>
            <w:sz w:val="20"/>
            <w:szCs w:val="20"/>
            <w:lang w:eastAsia="en-GB"/>
            <w:rPrChange w:id="876" w:author="Kate Roberts" w:date="2019-04-06T01:24:00Z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n-GB"/>
              </w:rPr>
            </w:rPrChange>
          </w:rPr>
          <w:delText>to be evaluated and understand what still should be implemented</w:delText>
        </w:r>
      </w:del>
    </w:p>
    <w:p w:rsidR="00151B5B" w:rsidRPr="00784D4B" w:rsidRDefault="001158DD" w:rsidP="003E73A2">
      <w:pPr>
        <w:shd w:val="clear" w:color="auto" w:fill="FFFFFF"/>
        <w:spacing w:after="210" w:line="240" w:lineRule="auto"/>
        <w:ind w:left="720"/>
        <w:rPr>
          <w:ins w:id="877" w:author="Kate Roberts" w:date="2019-04-06T01:05:00Z"/>
          <w:rFonts w:eastAsia="Times New Roman" w:cs="Arial"/>
          <w:color w:val="000000"/>
          <w:sz w:val="20"/>
          <w:szCs w:val="20"/>
          <w:lang w:eastAsia="en-GB"/>
          <w:rPrChange w:id="878" w:author="Kate Roberts" w:date="2019-04-06T01:24:00Z">
            <w:rPr>
              <w:ins w:id="879" w:author="Kate Roberts" w:date="2019-04-06T01:05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880" w:author="Kate Roberts" w:date="2019-04-06T01:27:00Z">
          <w:pPr>
            <w:shd w:val="clear" w:color="auto" w:fill="FFFFFF"/>
            <w:spacing w:after="210" w:line="240" w:lineRule="auto"/>
          </w:pPr>
        </w:pPrChange>
      </w:pPr>
      <w:ins w:id="881" w:author="Kate Roberts [2]" w:date="2019-02-21T04:35:00Z"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82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Review</w:t>
        </w:r>
      </w:ins>
      <w:ins w:id="883" w:author="Kate Roberts [2]" w:date="2019-02-21T04:38:00Z">
        <w:r w:rsidR="00E42D21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84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  <w:proofErr w:type="spellStart"/>
        <w:r w:rsidR="00E42D21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85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tasklist</w:t>
        </w:r>
        <w:proofErr w:type="spellEnd"/>
        <w:r w:rsidR="00E42D21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86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.  Identify tasks which are linked to the quality </w:t>
        </w:r>
        <w:proofErr w:type="gramStart"/>
        <w:r w:rsidR="00E42D21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87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assessment ..</w:t>
        </w:r>
        <w:proofErr w:type="gramEnd"/>
        <w:r w:rsidR="00E42D21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88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  <w:proofErr w:type="gramStart"/>
      <w:ins w:id="889" w:author="Kate Roberts [2]" w:date="2019-02-21T04:39:00Z">
        <w:r w:rsidR="00E42D21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90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and</w:t>
        </w:r>
      </w:ins>
      <w:proofErr w:type="gramEnd"/>
      <w:ins w:id="891" w:author="Kate Roberts [2]" w:date="2019-02-21T04:38:00Z">
        <w:r w:rsidR="00E42D21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92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  <w:ins w:id="893" w:author="Kate Roberts [2]" w:date="2019-02-21T04:39:00Z">
        <w:r w:rsidR="00E42D21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94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develop guidance.  </w:t>
        </w:r>
      </w:ins>
      <w:ins w:id="895" w:author="Kate Roberts [2]" w:date="2019-02-21T04:38:00Z">
        <w:r w:rsidR="00E42D21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96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P</w:t>
        </w:r>
      </w:ins>
      <w:ins w:id="897" w:author="Kate Roberts [2]" w:date="2019-02-21T04:39:00Z">
        <w:r w:rsidR="00E42D21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898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rioritise  </w:t>
        </w:r>
      </w:ins>
      <w:ins w:id="899" w:author="Kate Roberts [2]" w:date="2019-02-21T04:43:00Z">
        <w:r w:rsidR="00983939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900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  <w:ins w:id="901" w:author="Kate Roberts [2]" w:date="2019-02-21T04:39:00Z">
        <w:r w:rsidR="00E42D21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902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and </w:t>
        </w:r>
        <w:proofErr w:type="gramStart"/>
        <w:r w:rsidR="00E42D21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903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a</w:t>
        </w:r>
      </w:ins>
      <w:ins w:id="904" w:author="Kate Roberts [2]" w:date="2019-02-21T04:38:00Z">
        <w:r w:rsidR="00E42D21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905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ssign</w:t>
        </w:r>
      </w:ins>
      <w:ins w:id="906" w:author="Kate Roberts [2]" w:date="2019-02-21T04:39:00Z">
        <w:r w:rsidR="00E42D21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907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 </w:t>
        </w:r>
      </w:ins>
      <w:ins w:id="908" w:author="Kate Roberts [2]" w:date="2019-02-21T04:38:00Z">
        <w:r w:rsidR="00E42D21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909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remaining</w:t>
        </w:r>
        <w:proofErr w:type="gramEnd"/>
        <w:r w:rsidR="00E42D21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910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tasks.</w:t>
        </w:r>
      </w:ins>
    </w:p>
    <w:p w:rsidR="00151B5B" w:rsidRPr="00784D4B" w:rsidDel="003E73A2" w:rsidRDefault="00151B5B" w:rsidP="003E73A2">
      <w:pPr>
        <w:shd w:val="clear" w:color="auto" w:fill="FFFFFF"/>
        <w:spacing w:after="0" w:line="240" w:lineRule="auto"/>
        <w:ind w:left="720"/>
        <w:rPr>
          <w:ins w:id="911" w:author="Kate Roberts [2]" w:date="2019-02-21T04:35:00Z"/>
          <w:del w:id="912" w:author="Kate Roberts" w:date="2019-04-06T01:27:00Z"/>
          <w:rFonts w:eastAsia="Times New Roman" w:cs="Arial"/>
          <w:color w:val="000000"/>
          <w:sz w:val="20"/>
          <w:szCs w:val="20"/>
          <w:lang w:eastAsia="en-GB"/>
          <w:rPrChange w:id="913" w:author="Kate Roberts" w:date="2019-04-06T01:24:00Z">
            <w:rPr>
              <w:ins w:id="914" w:author="Kate Roberts [2]" w:date="2019-02-21T04:35:00Z"/>
              <w:del w:id="915" w:author="Kate Roberts" w:date="2019-04-06T01:27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916" w:author="Kate Roberts" w:date="2019-04-06T01:27:00Z">
          <w:pPr>
            <w:shd w:val="clear" w:color="auto" w:fill="FFFFFF"/>
            <w:spacing w:after="210" w:line="240" w:lineRule="auto"/>
          </w:pPr>
        </w:pPrChange>
      </w:pPr>
      <w:ins w:id="917" w:author="Kate Roberts" w:date="2019-04-06T01:05:00Z">
        <w:r w:rsidRPr="00784D4B">
          <w:rPr>
            <w:rFonts w:eastAsia="Times New Roman" w:cs="Arial"/>
            <w:color w:val="000000"/>
            <w:sz w:val="20"/>
            <w:szCs w:val="20"/>
            <w:u w:val="single"/>
            <w:lang w:eastAsia="en-GB"/>
            <w:rPrChange w:id="918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en-GB"/>
              </w:rPr>
            </w:rPrChange>
          </w:rPr>
          <w:t>IPET-DD Report</w:t>
        </w:r>
        <w:r w:rsidR="008A164D"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919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:   A1</w:t>
        </w:r>
        <w:r w:rsidRPr="00784D4B">
          <w:rPr>
            <w:rFonts w:eastAsia="Times New Roman" w:cs="Arial"/>
            <w:color w:val="000000"/>
            <w:sz w:val="20"/>
            <w:szCs w:val="20"/>
            <w:lang w:eastAsia="en-GB"/>
            <w:rPrChange w:id="920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>9</w:t>
        </w:r>
      </w:ins>
      <w:ins w:id="921" w:author="Kate Roberts" w:date="2019-04-06T01:27:00Z">
        <w:r w:rsidR="003E73A2">
          <w:rPr>
            <w:rFonts w:eastAsia="Times New Roman" w:cs="Arial"/>
            <w:color w:val="000000"/>
            <w:sz w:val="20"/>
            <w:szCs w:val="20"/>
            <w:lang w:eastAsia="en-GB"/>
          </w:rPr>
          <w:tab/>
        </w:r>
        <w:r w:rsidR="003E73A2">
          <w:rPr>
            <w:rFonts w:eastAsia="Times New Roman" w:cs="Arial"/>
            <w:color w:val="000000"/>
            <w:sz w:val="20"/>
            <w:szCs w:val="20"/>
            <w:lang w:eastAsia="en-GB"/>
          </w:rPr>
          <w:tab/>
        </w:r>
        <w:r w:rsidR="003E73A2">
          <w:rPr>
            <w:rFonts w:eastAsia="Times New Roman" w:cs="Arial"/>
            <w:color w:val="000000"/>
            <w:sz w:val="20"/>
            <w:szCs w:val="20"/>
            <w:lang w:eastAsia="en-GB"/>
          </w:rPr>
          <w:tab/>
        </w:r>
        <w:r w:rsidR="003E73A2">
          <w:rPr>
            <w:rFonts w:eastAsia="Times New Roman" w:cs="Arial"/>
            <w:color w:val="000000"/>
            <w:sz w:val="20"/>
            <w:szCs w:val="20"/>
            <w:lang w:eastAsia="en-GB"/>
          </w:rPr>
          <w:tab/>
        </w:r>
      </w:ins>
    </w:p>
    <w:p w:rsidR="001158DD" w:rsidRPr="00784D4B" w:rsidRDefault="001158DD" w:rsidP="003E73A2">
      <w:pPr>
        <w:shd w:val="clear" w:color="auto" w:fill="FFFFFF"/>
        <w:spacing w:after="0" w:line="240" w:lineRule="auto"/>
        <w:ind w:left="720"/>
        <w:rPr>
          <w:ins w:id="922" w:author="Kate Roberts [2]" w:date="2019-02-21T04:30:00Z"/>
          <w:rFonts w:eastAsia="Times New Roman" w:cs="Arial"/>
          <w:color w:val="000000"/>
          <w:sz w:val="20"/>
          <w:szCs w:val="20"/>
          <w:lang w:eastAsia="en-GB"/>
          <w:rPrChange w:id="923" w:author="Kate Roberts" w:date="2019-04-06T01:24:00Z">
            <w:rPr>
              <w:ins w:id="924" w:author="Kate Roberts [2]" w:date="2019-02-21T04:30:00Z"/>
              <w:rFonts w:ascii="Arial" w:eastAsia="Times New Roman" w:hAnsi="Arial" w:cs="Arial"/>
              <w:color w:val="000000"/>
              <w:sz w:val="18"/>
              <w:szCs w:val="18"/>
              <w:lang w:eastAsia="en-GB"/>
            </w:rPr>
          </w:rPrChange>
        </w:rPr>
        <w:pPrChange w:id="925" w:author="Kate Roberts" w:date="2019-04-06T01:27:00Z">
          <w:pPr>
            <w:shd w:val="clear" w:color="auto" w:fill="FFFFFF"/>
            <w:spacing w:after="210" w:line="240" w:lineRule="auto"/>
          </w:pPr>
        </w:pPrChange>
      </w:pPr>
      <w:ins w:id="926" w:author="Kate Roberts [2]" w:date="2019-02-21T04:30:00Z">
        <w:del w:id="927" w:author="Kate Roberts" w:date="2019-04-06T01:27:00Z">
          <w:r w:rsidRPr="00784D4B" w:rsidDel="003E73A2">
            <w:rPr>
              <w:rFonts w:eastAsia="Times New Roman" w:cs="Arial"/>
              <w:color w:val="000000"/>
              <w:sz w:val="20"/>
              <w:szCs w:val="20"/>
              <w:lang w:eastAsia="en-GB"/>
              <w:rPrChange w:id="928" w:author="Kate Roberts" w:date="2019-04-06T01:24:00Z">
                <w:rPr>
                  <w:rFonts w:ascii="Arial" w:eastAsia="Times New Roman" w:hAnsi="Arial" w:cs="Arial"/>
                  <w:color w:val="000000"/>
                  <w:sz w:val="18"/>
                  <w:szCs w:val="18"/>
                  <w:lang w:eastAsia="en-GB"/>
                </w:rPr>
              </w:rPrChange>
            </w:rPr>
            <w:delText xml:space="preserve">                                                                                             </w:delText>
          </w:r>
          <w:r w:rsidRPr="00784D4B" w:rsidDel="003E73A2">
            <w:rPr>
              <w:rFonts w:eastAsia="Times New Roman" w:cs="Arial"/>
              <w:b/>
              <w:color w:val="000000"/>
              <w:sz w:val="20"/>
              <w:szCs w:val="20"/>
              <w:highlight w:val="yellow"/>
              <w:lang w:eastAsia="en-GB"/>
              <w:rPrChange w:id="929" w:author="Kate Roberts" w:date="2019-04-06T01:24:00Z">
                <w:rPr>
                  <w:rFonts w:ascii="Arial" w:eastAsia="Times New Roman" w:hAnsi="Arial" w:cs="Arial"/>
                  <w:b/>
                  <w:color w:val="000000"/>
                  <w:sz w:val="20"/>
                  <w:szCs w:val="18"/>
                  <w:highlight w:val="yellow"/>
                  <w:lang w:eastAsia="en-GB"/>
                </w:rPr>
              </w:rPrChange>
            </w:rPr>
            <w:delText>Pr</w:delText>
          </w:r>
        </w:del>
      </w:ins>
      <w:proofErr w:type="gramStart"/>
      <w:ins w:id="930" w:author="Kate Roberts" w:date="2019-04-06T01:27:00Z">
        <w:r w:rsidR="003E73A2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</w:rPr>
          <w:t>Pr</w:t>
        </w:r>
      </w:ins>
      <w:ins w:id="931" w:author="Kate Roberts [2]" w:date="2019-02-21T04:30:00Z">
        <w:r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932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highlight w:val="yellow"/>
                <w:lang w:eastAsia="en-GB"/>
              </w:rPr>
            </w:rPrChange>
          </w:rPr>
          <w:t>iority :</w:t>
        </w:r>
        <w:proofErr w:type="gramEnd"/>
        <w:r w:rsidR="00E42D21" w:rsidRPr="00784D4B">
          <w:rPr>
            <w:rFonts w:eastAsia="Times New Roman" w:cs="Arial"/>
            <w:b/>
            <w:color w:val="000000"/>
            <w:sz w:val="20"/>
            <w:szCs w:val="20"/>
            <w:highlight w:val="yellow"/>
            <w:lang w:eastAsia="en-GB"/>
            <w:rPrChange w:id="933" w:author="Kate Roberts" w:date="2019-04-06T01:24:00Z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highlight w:val="yellow"/>
                <w:lang w:eastAsia="en-GB"/>
              </w:rPr>
            </w:rPrChange>
          </w:rPr>
          <w:t xml:space="preserve"> Medium</w:t>
        </w:r>
        <w:r w:rsidRPr="00784D4B" w:rsidDel="00612C84">
          <w:rPr>
            <w:rFonts w:eastAsia="Times New Roman" w:cs="Arial"/>
            <w:color w:val="000000"/>
            <w:sz w:val="20"/>
            <w:szCs w:val="20"/>
            <w:lang w:eastAsia="en-GB"/>
            <w:rPrChange w:id="934" w:author="Kate Roberts" w:date="2019-04-06T01:24:00Z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rPrChange>
          </w:rPr>
          <w:t xml:space="preserve"> </w:t>
        </w:r>
      </w:ins>
    </w:p>
    <w:p w:rsidR="005B2BB7" w:rsidRDefault="005B2BB7"/>
    <w:sectPr w:rsidR="005B2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97CD1"/>
    <w:multiLevelType w:val="hybridMultilevel"/>
    <w:tmpl w:val="844C0182"/>
    <w:lvl w:ilvl="0" w:tplc="BA061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70275"/>
    <w:multiLevelType w:val="hybridMultilevel"/>
    <w:tmpl w:val="BDB436DE"/>
    <w:lvl w:ilvl="0" w:tplc="348EB4A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te Roberts">
    <w15:presenceInfo w15:providerId="AD" w15:userId="S-1-5-21-299502267-492894223-1957994488-43905"/>
  </w15:person>
  <w15:person w15:author="Kate Roberts [2]">
    <w15:presenceInfo w15:providerId="None" w15:userId="Kate Robert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91"/>
    <w:rsid w:val="00105A70"/>
    <w:rsid w:val="001158DD"/>
    <w:rsid w:val="00151B5B"/>
    <w:rsid w:val="00156B4B"/>
    <w:rsid w:val="001820E5"/>
    <w:rsid w:val="002571B1"/>
    <w:rsid w:val="002E20F9"/>
    <w:rsid w:val="003E73A2"/>
    <w:rsid w:val="00493519"/>
    <w:rsid w:val="005B2BB7"/>
    <w:rsid w:val="005F1C01"/>
    <w:rsid w:val="00612C84"/>
    <w:rsid w:val="006559A3"/>
    <w:rsid w:val="00663ABE"/>
    <w:rsid w:val="00680B91"/>
    <w:rsid w:val="00727CD5"/>
    <w:rsid w:val="00784D4B"/>
    <w:rsid w:val="007A7926"/>
    <w:rsid w:val="007D49F6"/>
    <w:rsid w:val="008920BA"/>
    <w:rsid w:val="008A164D"/>
    <w:rsid w:val="00983939"/>
    <w:rsid w:val="00A6453F"/>
    <w:rsid w:val="00AD314C"/>
    <w:rsid w:val="00AE55EE"/>
    <w:rsid w:val="00BF1C39"/>
    <w:rsid w:val="00BF7041"/>
    <w:rsid w:val="00C13D85"/>
    <w:rsid w:val="00D745EA"/>
    <w:rsid w:val="00E05709"/>
    <w:rsid w:val="00E4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E32A"/>
  <w15:chartTrackingRefBased/>
  <w15:docId w15:val="{FA2CBF14-5B11-48DA-93CB-96B20D5C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0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B9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80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80B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0B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0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0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1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EUMETSAT</Company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Aubert</dc:creator>
  <cp:keywords/>
  <dc:description/>
  <cp:lastModifiedBy>Kate Roberts</cp:lastModifiedBy>
  <cp:revision>4</cp:revision>
  <cp:lastPrinted>2019-04-05T05:13:00Z</cp:lastPrinted>
  <dcterms:created xsi:type="dcterms:W3CDTF">2019-04-05T13:54:00Z</dcterms:created>
  <dcterms:modified xsi:type="dcterms:W3CDTF">2019-04-05T14:28:00Z</dcterms:modified>
</cp:coreProperties>
</file>