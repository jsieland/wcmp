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C6ED1" w:rsidRDefault="001C2E2B">
      <w:pPr>
        <w:pStyle w:val="Title"/>
        <w:jc w:val="center"/>
      </w:pPr>
      <w:bookmarkStart w:id="0" w:name="_mwtmqd9zsb8a" w:colFirst="0" w:colLast="0"/>
      <w:bookmarkEnd w:id="0"/>
      <w:r>
        <w:t>WMCP Metadata Quality KPIs</w:t>
      </w:r>
    </w:p>
    <w:p w14:paraId="00000002" w14:textId="77777777" w:rsidR="000C6ED1" w:rsidRDefault="000C6ED1"/>
    <w:p w14:paraId="00000003" w14:textId="77777777" w:rsidR="000C6ED1" w:rsidRDefault="001C2E2B">
      <w:r>
        <w:t xml:space="preserve">This document intend to summarize the different Key performance indicators that have been expressed in the discussion available here: </w:t>
      </w:r>
      <w:hyperlink r:id="rId5">
        <w:r>
          <w:rPr>
            <w:color w:val="1155CC"/>
            <w:u w:val="single"/>
          </w:rPr>
          <w:t>https://github.com/wmo-im/wmcp/issues/2</w:t>
        </w:r>
      </w:hyperlink>
    </w:p>
    <w:p w14:paraId="00000004" w14:textId="77777777" w:rsidR="000C6ED1" w:rsidRDefault="000C6ED1"/>
    <w:p w14:paraId="00000005" w14:textId="77777777" w:rsidR="000C6ED1" w:rsidRDefault="001C2E2B">
      <w:pPr>
        <w:pStyle w:val="Heading3"/>
        <w:numPr>
          <w:ilvl w:val="0"/>
          <w:numId w:val="2"/>
        </w:numPr>
      </w:pPr>
      <w:bookmarkStart w:id="1" w:name="_9xv2c2a0eg3n" w:colFirst="0" w:colLast="0"/>
      <w:bookmarkEnd w:id="1"/>
      <w:r>
        <w:t>Compliance to WMO Core Profile and its mandatory elements</w:t>
      </w:r>
    </w:p>
    <w:p w14:paraId="00000006" w14:textId="77777777" w:rsidR="000C6ED1" w:rsidRDefault="000C6ED1"/>
    <w:p w14:paraId="00000007" w14:textId="77777777" w:rsidR="000C6ED1" w:rsidRDefault="001C2E2B">
      <w:r>
        <w:t>They should be derived from WMCP documentation part 2 and the rubrik checker.</w:t>
      </w:r>
    </w:p>
    <w:p w14:paraId="00000008" w14:textId="77777777" w:rsidR="000C6ED1" w:rsidRDefault="001C2E2B">
      <w:r>
        <w:t>To be done</w:t>
      </w:r>
    </w:p>
    <w:p w14:paraId="00000009" w14:textId="77777777" w:rsidR="000C6ED1" w:rsidRDefault="001C2E2B">
      <w:pPr>
        <w:pStyle w:val="Heading3"/>
        <w:numPr>
          <w:ilvl w:val="0"/>
          <w:numId w:val="9"/>
        </w:numPr>
      </w:pPr>
      <w:bookmarkStart w:id="2" w:name="_yjluvp3krmf5" w:colFirst="0" w:colLast="0"/>
      <w:bookmarkEnd w:id="2"/>
      <w:r>
        <w:t>Good quality title</w:t>
      </w:r>
    </w:p>
    <w:p w14:paraId="0000000A" w14:textId="77777777" w:rsidR="000C6ED1" w:rsidRDefault="000C6ED1"/>
    <w:p w14:paraId="0000000B" w14:textId="77777777" w:rsidR="000C6ED1" w:rsidRDefault="001C2E2B">
      <w:r>
        <w:t>Titles should be consistent and contain meaning</w:t>
      </w:r>
      <w:r>
        <w:t>ful and useful (from search/discovery perspective) content.</w:t>
      </w:r>
    </w:p>
    <w:p w14:paraId="0000000C" w14:textId="77777777" w:rsidR="000C6ED1" w:rsidRDefault="000C6ED1"/>
    <w:p w14:paraId="0000000D" w14:textId="77777777" w:rsidR="000C6ED1" w:rsidRDefault="001C2E2B">
      <w:r>
        <w:t>It is difficult to create some automated software assessing the good quality of the title.</w:t>
      </w:r>
    </w:p>
    <w:p w14:paraId="0000000E" w14:textId="13E30226" w:rsidR="000C6ED1" w:rsidRDefault="001C2E2B">
      <w:r>
        <w:t xml:space="preserve">May some elements can be verified (avoid acronyms, ….) but the general </w:t>
      </w:r>
      <w:del w:id="3" w:author="Guillaume Aubert" w:date="2019-05-20T08:55:00Z">
        <w:r w:rsidDel="001C2E2B">
          <w:delText>concensus</w:delText>
        </w:r>
      </w:del>
      <w:ins w:id="4" w:author="Guillaume Aubert" w:date="2019-05-20T08:55:00Z">
        <w:r>
          <w:t>consensus</w:t>
        </w:r>
      </w:ins>
      <w:bookmarkStart w:id="5" w:name="_GoBack"/>
      <w:bookmarkEnd w:id="5"/>
      <w:r>
        <w:t xml:space="preserve"> is that a guidance shou</w:t>
      </w:r>
      <w:r>
        <w:t>ld be developed for WMCP records.</w:t>
      </w:r>
    </w:p>
    <w:p w14:paraId="0000000F" w14:textId="77777777" w:rsidR="000C6ED1" w:rsidRDefault="000C6ED1"/>
    <w:p w14:paraId="00000010" w14:textId="77777777" w:rsidR="000C6ED1" w:rsidRDefault="001C2E2B">
      <w:r>
        <w:t>There are two sources:</w:t>
      </w:r>
    </w:p>
    <w:p w14:paraId="00000011" w14:textId="77777777" w:rsidR="000C6ED1" w:rsidRDefault="000C6ED1"/>
    <w:p w14:paraId="00000012" w14:textId="77777777" w:rsidR="000C6ED1" w:rsidRDefault="001C2E2B">
      <w:pPr>
        <w:rPr>
          <w:b/>
        </w:rPr>
      </w:pPr>
      <w:r>
        <w:t xml:space="preserve">Below is the </w:t>
      </w:r>
      <w:r>
        <w:rPr>
          <w:b/>
        </w:rPr>
        <w:t>NOAA Title Guidance:</w:t>
      </w:r>
    </w:p>
    <w:p w14:paraId="00000013" w14:textId="77777777" w:rsidR="000C6ED1" w:rsidRDefault="001C2E2B">
      <w:pPr>
        <w:shd w:val="clear" w:color="auto" w:fill="FFFFFF"/>
        <w:spacing w:after="240"/>
        <w:rPr>
          <w:color w:val="24292E"/>
          <w:sz w:val="21"/>
          <w:szCs w:val="21"/>
        </w:rPr>
      </w:pPr>
      <w:r>
        <w:rPr>
          <w:color w:val="24292E"/>
          <w:sz w:val="21"/>
          <w:szCs w:val="21"/>
        </w:rPr>
        <w:t>Style Guidelines</w:t>
      </w:r>
    </w:p>
    <w:p w14:paraId="00000014" w14:textId="77777777" w:rsidR="000C6ED1" w:rsidRDefault="001C2E2B">
      <w:pPr>
        <w:shd w:val="clear" w:color="auto" w:fill="FFFFFF"/>
        <w:spacing w:after="240"/>
        <w:rPr>
          <w:color w:val="24292E"/>
          <w:sz w:val="21"/>
          <w:szCs w:val="21"/>
        </w:rPr>
      </w:pPr>
      <w:r>
        <w:rPr>
          <w:color w:val="24292E"/>
          <w:sz w:val="21"/>
          <w:szCs w:val="21"/>
        </w:rPr>
        <w:t>A good archival title summarizes what, where and when data were collected so that a data consumer can read the title and make an informed decision</w:t>
      </w:r>
      <w:r>
        <w:rPr>
          <w:color w:val="24292E"/>
          <w:sz w:val="21"/>
          <w:szCs w:val="21"/>
        </w:rPr>
        <w:t xml:space="preserve"> about learning more about the data.</w:t>
      </w:r>
    </w:p>
    <w:p w14:paraId="00000015" w14:textId="77777777" w:rsidR="000C6ED1" w:rsidRDefault="001C2E2B">
      <w:pPr>
        <w:numPr>
          <w:ilvl w:val="0"/>
          <w:numId w:val="6"/>
        </w:numPr>
        <w:rPr>
          <w:b/>
        </w:rPr>
      </w:pPr>
      <w:r>
        <w:rPr>
          <w:color w:val="24292E"/>
          <w:sz w:val="21"/>
          <w:szCs w:val="21"/>
        </w:rPr>
        <w:t>Capitalize all major words (nouns, pronouns, verbs, adjectives, adverbs, and some conjunctions).</w:t>
      </w:r>
    </w:p>
    <w:p w14:paraId="00000016" w14:textId="77777777" w:rsidR="000C6ED1" w:rsidRDefault="001C2E2B">
      <w:pPr>
        <w:numPr>
          <w:ilvl w:val="0"/>
          <w:numId w:val="6"/>
        </w:numPr>
        <w:rPr>
          <w:b/>
        </w:rPr>
      </w:pPr>
      <w:r>
        <w:rPr>
          <w:color w:val="24292E"/>
          <w:sz w:val="21"/>
          <w:szCs w:val="21"/>
        </w:rPr>
        <w:t>Avoid using acronyms unless defined in the abstract, especially for projects or organizations. Exception applies to “NOAA”</w:t>
      </w:r>
      <w:r>
        <w:rPr>
          <w:color w:val="24292E"/>
          <w:sz w:val="21"/>
          <w:szCs w:val="21"/>
        </w:rPr>
        <w:t xml:space="preserve"> as our audience is familiar with our acronym.</w:t>
      </w:r>
    </w:p>
    <w:p w14:paraId="00000017" w14:textId="77777777" w:rsidR="000C6ED1" w:rsidRDefault="001C2E2B">
      <w:pPr>
        <w:numPr>
          <w:ilvl w:val="0"/>
          <w:numId w:val="6"/>
        </w:numPr>
        <w:rPr>
          <w:b/>
        </w:rPr>
      </w:pPr>
      <w:r>
        <w:rPr>
          <w:color w:val="24292E"/>
          <w:sz w:val="21"/>
          <w:szCs w:val="21"/>
        </w:rPr>
        <w:t>If you include an acronym, spell out the meaning of the acronym then put the acronym in parentheses after the meaning. Do not assume that everyone reading the title will know or understand all acronyms or jarg</w:t>
      </w:r>
      <w:r>
        <w:rPr>
          <w:color w:val="24292E"/>
          <w:sz w:val="21"/>
          <w:szCs w:val="21"/>
        </w:rPr>
        <w:t>on. Some common acronyms may be widely understood within a specific domain.</w:t>
      </w:r>
    </w:p>
    <w:p w14:paraId="00000018" w14:textId="77777777" w:rsidR="000C6ED1" w:rsidRDefault="001C2E2B">
      <w:pPr>
        <w:numPr>
          <w:ilvl w:val="0"/>
          <w:numId w:val="6"/>
        </w:numPr>
        <w:rPr>
          <w:b/>
        </w:rPr>
      </w:pPr>
      <w:r>
        <w:rPr>
          <w:color w:val="24292E"/>
          <w:sz w:val="21"/>
          <w:szCs w:val="21"/>
        </w:rPr>
        <w:t>Always, spell out the title acronym at least once in the abstract text.</w:t>
      </w:r>
    </w:p>
    <w:p w14:paraId="00000019" w14:textId="77777777" w:rsidR="000C6ED1" w:rsidRDefault="000C6ED1">
      <w:pPr>
        <w:rPr>
          <w:b/>
        </w:rPr>
      </w:pPr>
    </w:p>
    <w:p w14:paraId="0000001A" w14:textId="77777777" w:rsidR="000C6ED1" w:rsidRDefault="001C2E2B">
      <w:commentRangeStart w:id="6"/>
      <w:r>
        <w:t xml:space="preserve">WIS Guidance to be referenced here: </w:t>
      </w:r>
      <w:commentRangeEnd w:id="6"/>
      <w:r>
        <w:commentReference w:id="6"/>
      </w:r>
    </w:p>
    <w:p w14:paraId="0000001B" w14:textId="77777777" w:rsidR="000C6ED1" w:rsidRDefault="000C6ED1"/>
    <w:p w14:paraId="0000001C" w14:textId="77777777" w:rsidR="000C6ED1" w:rsidRDefault="001C2E2B">
      <w:pPr>
        <w:pStyle w:val="Heading3"/>
        <w:numPr>
          <w:ilvl w:val="0"/>
          <w:numId w:val="5"/>
        </w:numPr>
      </w:pPr>
      <w:bookmarkStart w:id="7" w:name="_ryaxta1iqnfu" w:colFirst="0" w:colLast="0"/>
      <w:bookmarkEnd w:id="7"/>
      <w:r>
        <w:lastRenderedPageBreak/>
        <w:t>Good quality abstract</w:t>
      </w:r>
    </w:p>
    <w:p w14:paraId="0000001D" w14:textId="77777777" w:rsidR="000C6ED1" w:rsidRDefault="000C6ED1"/>
    <w:p w14:paraId="0000001E" w14:textId="77777777" w:rsidR="000C6ED1" w:rsidRDefault="001C2E2B">
      <w:r>
        <w:t>Same as above here, a guidance documentation should be provided and established.</w:t>
      </w:r>
    </w:p>
    <w:p w14:paraId="0000001F" w14:textId="77777777" w:rsidR="000C6ED1" w:rsidRDefault="001C2E2B">
      <w:pPr>
        <w:rPr>
          <w:highlight w:val="yellow"/>
        </w:rPr>
      </w:pPr>
      <w:r>
        <w:t xml:space="preserve">What is the existing guidance source: </w:t>
      </w:r>
      <w:r>
        <w:rPr>
          <w:highlight w:val="yellow"/>
        </w:rPr>
        <w:t>WMO Guidance to be added</w:t>
      </w:r>
    </w:p>
    <w:p w14:paraId="00000020" w14:textId="77777777" w:rsidR="000C6ED1" w:rsidRDefault="000C6ED1">
      <w:pPr>
        <w:rPr>
          <w:highlight w:val="yellow"/>
        </w:rPr>
      </w:pPr>
    </w:p>
    <w:p w14:paraId="00000021" w14:textId="77777777" w:rsidR="000C6ED1" w:rsidRDefault="001C2E2B">
      <w:pPr>
        <w:rPr>
          <w:highlight w:val="white"/>
        </w:rPr>
      </w:pPr>
      <w:r>
        <w:rPr>
          <w:highlight w:val="white"/>
        </w:rPr>
        <w:t>Well know bad templates for abstract should be flagged to be gradually replaced.</w:t>
      </w:r>
    </w:p>
    <w:p w14:paraId="00000022" w14:textId="77777777" w:rsidR="000C6ED1" w:rsidRDefault="001C2E2B">
      <w:pPr>
        <w:rPr>
          <w:highlight w:val="white"/>
        </w:rPr>
      </w:pPr>
      <w:r>
        <w:rPr>
          <w:highlight w:val="white"/>
        </w:rPr>
        <w:t>For instance the automatically</w:t>
      </w:r>
      <w:r>
        <w:rPr>
          <w:highlight w:val="white"/>
        </w:rPr>
        <w:t xml:space="preserve"> generated bulletin records should be replaced by records having a valid description. This can be easily detected automatically and referenced.</w:t>
      </w:r>
    </w:p>
    <w:p w14:paraId="00000023" w14:textId="77777777" w:rsidR="000C6ED1" w:rsidRDefault="001C2E2B">
      <w:pPr>
        <w:pStyle w:val="Heading2"/>
        <w:keepNext w:val="0"/>
        <w:keepLines w:val="0"/>
        <w:pBdr>
          <w:bottom w:val="single" w:sz="6" w:space="5" w:color="EAECEF"/>
        </w:pBdr>
        <w:shd w:val="clear" w:color="auto" w:fill="FFFFFF"/>
        <w:spacing w:before="0" w:after="240" w:line="300" w:lineRule="auto"/>
        <w:rPr>
          <w:b/>
          <w:color w:val="6A737D"/>
          <w:sz w:val="34"/>
          <w:szCs w:val="34"/>
          <w:highlight w:val="white"/>
        </w:rPr>
      </w:pPr>
      <w:bookmarkStart w:id="8" w:name="_kaxpf6dp7573" w:colFirst="0" w:colLast="0"/>
      <w:bookmarkEnd w:id="8"/>
      <w:r>
        <w:rPr>
          <w:b/>
          <w:color w:val="6A737D"/>
          <w:sz w:val="34"/>
          <w:szCs w:val="34"/>
          <w:highlight w:val="white"/>
        </w:rPr>
        <w:t>EDX01 BUFR bulletin available from EUMP (EUMETSAT - DARMSTADT)</w:t>
      </w:r>
    </w:p>
    <w:p w14:paraId="00000024" w14:textId="77777777" w:rsidR="000C6ED1" w:rsidRDefault="001C2E2B">
      <w:pPr>
        <w:shd w:val="clear" w:color="auto" w:fill="FFFFFF"/>
        <w:rPr>
          <w:color w:val="6A737D"/>
          <w:sz w:val="21"/>
          <w:szCs w:val="21"/>
          <w:highlight w:val="white"/>
        </w:rPr>
      </w:pPr>
      <w:r>
        <w:rPr>
          <w:color w:val="6A737D"/>
          <w:sz w:val="21"/>
          <w:szCs w:val="21"/>
          <w:highlight w:val="white"/>
        </w:rPr>
        <w:t>Satellite Centre EUMETSAT Darmstadt - EUMETSAT</w:t>
      </w:r>
    </w:p>
    <w:p w14:paraId="00000025" w14:textId="77777777" w:rsidR="000C6ED1" w:rsidRDefault="001C2E2B">
      <w:pPr>
        <w:shd w:val="clear" w:color="auto" w:fill="FFFFFF"/>
        <w:rPr>
          <w:color w:val="6A737D"/>
          <w:sz w:val="21"/>
          <w:szCs w:val="21"/>
          <w:highlight w:val="white"/>
        </w:rPr>
      </w:pPr>
      <w:r>
        <w:rPr>
          <w:color w:val="6A737D"/>
          <w:sz w:val="21"/>
          <w:szCs w:val="21"/>
          <w:highlight w:val="white"/>
        </w:rPr>
        <w:t>---- The bulletin is coded as BUFR code form: FM 94 (BUFR, Binary universal form for the &gt;representation of meteorological data) . (Refer to WMO No.306 - Manual on Codes for the &gt;definition of WMO international codes) ---- The IEDX01 TTAAii Data Designator</w:t>
      </w:r>
      <w:r>
        <w:rPr>
          <w:color w:val="6A737D"/>
          <w:sz w:val="21"/>
          <w:szCs w:val="21"/>
          <w:highlight w:val="white"/>
        </w:rPr>
        <w:t>s decode (2) as: T1 &gt;(I): Observational data (Binary coded) - BUFR. A2 (X): Global Area (area not definable). (2: Refer to &gt;WMO No.386 - Manual on the GTS - Attachment II.5) ---- WMO No.9 - Volume C1 'Remarks' field: &gt;IASI SOUNDING (TEMP AND HUMIDITY) GLOB</w:t>
      </w:r>
      <w:r>
        <w:rPr>
          <w:color w:val="6A737D"/>
          <w:sz w:val="21"/>
          <w:szCs w:val="21"/>
          <w:highlight w:val="white"/>
        </w:rPr>
        <w:t>AL DATA`</w:t>
      </w:r>
    </w:p>
    <w:p w14:paraId="00000026" w14:textId="77777777" w:rsidR="000C6ED1" w:rsidRDefault="000C6ED1">
      <w:pPr>
        <w:rPr>
          <w:highlight w:val="white"/>
        </w:rPr>
      </w:pPr>
    </w:p>
    <w:p w14:paraId="00000027" w14:textId="77777777" w:rsidR="000C6ED1" w:rsidRDefault="000C6ED1"/>
    <w:p w14:paraId="00000028" w14:textId="77777777" w:rsidR="000C6ED1" w:rsidRDefault="001C2E2B">
      <w:pPr>
        <w:pStyle w:val="Heading3"/>
        <w:numPr>
          <w:ilvl w:val="0"/>
          <w:numId w:val="1"/>
        </w:numPr>
      </w:pPr>
      <w:bookmarkStart w:id="9" w:name="_n36n9nxlabaj" w:colFirst="0" w:colLast="0"/>
      <w:bookmarkEnd w:id="9"/>
      <w:r>
        <w:t>Valid Station Identifier</w:t>
      </w:r>
    </w:p>
    <w:p w14:paraId="00000029" w14:textId="77777777" w:rsidR="000C6ED1" w:rsidRDefault="001C2E2B">
      <w:r>
        <w:t xml:space="preserve">A station id when provided should a WIGOS identifier long version, ie: </w:t>
      </w:r>
      <w:hyperlink r:id="rId8" w:anchor="/search/station/stationReportDetails/0-20000-0-10505">
        <w:r>
          <w:rPr>
            <w:color w:val="0366D6"/>
            <w:sz w:val="21"/>
            <w:szCs w:val="21"/>
            <w:highlight w:val="white"/>
            <w:u w:val="single"/>
          </w:rPr>
          <w:t>https://oscar.wmo.int/surface/</w:t>
        </w:r>
        <w:r>
          <w:rPr>
            <w:color w:val="0366D6"/>
            <w:sz w:val="21"/>
            <w:szCs w:val="21"/>
            <w:highlight w:val="white"/>
            <w:u w:val="single"/>
          </w:rPr>
          <w:t>/index.html#/search/station/stationReportDetails/0-20000-0-10505</w:t>
        </w:r>
      </w:hyperlink>
    </w:p>
    <w:p w14:paraId="0000002A" w14:textId="77777777" w:rsidR="000C6ED1" w:rsidRDefault="000C6ED1"/>
    <w:p w14:paraId="0000002B" w14:textId="77777777" w:rsidR="000C6ED1" w:rsidRDefault="001C2E2B">
      <w:pPr>
        <w:rPr>
          <w:highlight w:val="yellow"/>
        </w:rPr>
      </w:pPr>
      <w:r>
        <w:t>Is it possible to define when it is applicable? The best would be to detect when a station identifier is missing?</w:t>
      </w:r>
      <w:r>
        <w:rPr>
          <w:highlight w:val="yellow"/>
        </w:rPr>
        <w:t xml:space="preserve"> Any idea to it ?</w:t>
      </w:r>
    </w:p>
    <w:p w14:paraId="0000002C" w14:textId="77777777" w:rsidR="000C6ED1" w:rsidRDefault="000C6ED1"/>
    <w:p w14:paraId="0000002D" w14:textId="77777777" w:rsidR="000C6ED1" w:rsidRDefault="001C2E2B">
      <w:r>
        <w:t xml:space="preserve">When a station identifier is provided then it should be a </w:t>
      </w:r>
      <w:r>
        <w:t>VALID WIGOS identifier url. This can be verified</w:t>
      </w:r>
    </w:p>
    <w:p w14:paraId="0000002E" w14:textId="77777777" w:rsidR="000C6ED1" w:rsidRDefault="000C6ED1"/>
    <w:p w14:paraId="0000002F" w14:textId="77777777" w:rsidR="000C6ED1" w:rsidRDefault="001C2E2B">
      <w:pPr>
        <w:pStyle w:val="Heading3"/>
        <w:numPr>
          <w:ilvl w:val="0"/>
          <w:numId w:val="11"/>
        </w:numPr>
      </w:pPr>
      <w:bookmarkStart w:id="10" w:name="_6yksaalpw0jg" w:colFirst="0" w:colLast="0"/>
      <w:bookmarkEnd w:id="10"/>
      <w:r>
        <w:t>Bulletin metadata availability</w:t>
      </w:r>
    </w:p>
    <w:p w14:paraId="00000030" w14:textId="77777777" w:rsidR="000C6ED1" w:rsidRDefault="000C6ED1"/>
    <w:p w14:paraId="00000031" w14:textId="77777777" w:rsidR="000C6ED1" w:rsidRDefault="001C2E2B">
      <w:r>
        <w:t xml:space="preserve">It must contain some information regarding its availability (available for 24 hours only as an example). </w:t>
      </w:r>
    </w:p>
    <w:p w14:paraId="00000032" w14:textId="77777777" w:rsidR="000C6ED1" w:rsidRDefault="001C2E2B">
      <w:pPr>
        <w:rPr>
          <w:highlight w:val="yellow"/>
        </w:rPr>
      </w:pPr>
      <w:r>
        <w:rPr>
          <w:highlight w:val="yellow"/>
        </w:rPr>
        <w:t>Where to put that information. Should it be repeated in the abstract ?</w:t>
      </w:r>
    </w:p>
    <w:p w14:paraId="00000033" w14:textId="77777777" w:rsidR="000C6ED1" w:rsidRDefault="000C6ED1"/>
    <w:p w14:paraId="00000034" w14:textId="77777777" w:rsidR="000C6ED1" w:rsidRDefault="001C2E2B">
      <w:pPr>
        <w:pStyle w:val="Heading3"/>
        <w:numPr>
          <w:ilvl w:val="0"/>
          <w:numId w:val="3"/>
        </w:numPr>
      </w:pPr>
      <w:bookmarkStart w:id="11" w:name="_mt9huepdp12l" w:colFirst="0" w:colLast="0"/>
      <w:bookmarkEnd w:id="11"/>
      <w:r>
        <w:lastRenderedPageBreak/>
        <w:t>Link for WMOEssential data</w:t>
      </w:r>
    </w:p>
    <w:p w14:paraId="00000035" w14:textId="77777777" w:rsidR="000C6ED1" w:rsidRDefault="001C2E2B">
      <w:r>
        <w:t>All WMOEssential data should have a link. Can it be an explicit link (without login).</w:t>
      </w:r>
    </w:p>
    <w:p w14:paraId="00000036" w14:textId="77777777" w:rsidR="000C6ED1" w:rsidRDefault="001C2E2B">
      <w:r>
        <w:t>Not all the time because some datasets are freely available but require</w:t>
      </w:r>
      <w:r>
        <w:t xml:space="preserve"> login.</w:t>
      </w:r>
    </w:p>
    <w:p w14:paraId="00000037" w14:textId="77777777" w:rsidR="000C6ED1" w:rsidRDefault="000C6ED1"/>
    <w:p w14:paraId="00000038" w14:textId="77777777" w:rsidR="000C6ED1" w:rsidRDefault="001C2E2B">
      <w:pPr>
        <w:pStyle w:val="Heading3"/>
        <w:numPr>
          <w:ilvl w:val="0"/>
          <w:numId w:val="10"/>
        </w:numPr>
      </w:pPr>
      <w:bookmarkStart w:id="12" w:name="_kf0i5cdqjdcy" w:colFirst="0" w:colLast="0"/>
      <w:bookmarkEnd w:id="12"/>
      <w:r>
        <w:t>Bulletins have an ongoing temporal extent</w:t>
      </w:r>
    </w:p>
    <w:p w14:paraId="00000039" w14:textId="77777777" w:rsidR="000C6ED1" w:rsidRDefault="001C2E2B">
      <w:r>
        <w:t>Bulletins should have an ongoing temporal extent ie, from 2019-01-01 til now.</w:t>
      </w:r>
    </w:p>
    <w:p w14:paraId="0000003A" w14:textId="77777777" w:rsidR="000C6ED1" w:rsidRDefault="001C2E2B">
      <w:r>
        <w:t>It can be enforced automatically.</w:t>
      </w:r>
    </w:p>
    <w:p w14:paraId="0000003B" w14:textId="77777777" w:rsidR="000C6ED1" w:rsidRDefault="001C2E2B">
      <w:pPr>
        <w:pStyle w:val="Heading3"/>
        <w:numPr>
          <w:ilvl w:val="0"/>
          <w:numId w:val="7"/>
        </w:numPr>
      </w:pPr>
      <w:bookmarkStart w:id="13" w:name="_o214qibtq9ev" w:colFirst="0" w:colLast="0"/>
      <w:bookmarkEnd w:id="13"/>
      <w:r>
        <w:t>Data Parameter Keyword</w:t>
      </w:r>
    </w:p>
    <w:p w14:paraId="0000003C" w14:textId="77777777" w:rsidR="000C6ED1" w:rsidRDefault="000C6ED1"/>
    <w:p w14:paraId="0000003D" w14:textId="77777777" w:rsidR="000C6ED1" w:rsidRDefault="001C2E2B">
      <w:r>
        <w:t>A Data Parameter keyword should be defined and systematically added i</w:t>
      </w:r>
      <w:r>
        <w:t>n the metadata.</w:t>
      </w:r>
    </w:p>
    <w:p w14:paraId="0000003E" w14:textId="77777777" w:rsidR="000C6ED1" w:rsidRDefault="001C2E2B">
      <w:r>
        <w:t>Do we need to extend the WMCP standard.</w:t>
      </w:r>
    </w:p>
    <w:p w14:paraId="0000003F" w14:textId="77777777" w:rsidR="000C6ED1" w:rsidRDefault="001C2E2B">
      <w:r>
        <w:t>Can we use the Data Parameter from  http://codes.wmo.int ?</w:t>
      </w:r>
    </w:p>
    <w:p w14:paraId="00000040" w14:textId="77777777" w:rsidR="000C6ED1" w:rsidRDefault="001C2E2B">
      <w:pPr>
        <w:pStyle w:val="Heading3"/>
        <w:numPr>
          <w:ilvl w:val="0"/>
          <w:numId w:val="4"/>
        </w:numPr>
      </w:pPr>
      <w:bookmarkStart w:id="14" w:name="_b1c3bmedjy2" w:colFirst="0" w:colLast="0"/>
      <w:bookmarkEnd w:id="14"/>
      <w:r>
        <w:t>GraphicOverview for non bulletins metadata records</w:t>
      </w:r>
    </w:p>
    <w:p w14:paraId="00000041" w14:textId="77777777" w:rsidR="000C6ED1" w:rsidRDefault="000C6ED1"/>
    <w:p w14:paraId="00000042" w14:textId="77777777" w:rsidR="000C6ED1" w:rsidRDefault="001C2E2B">
      <w:r>
        <w:t>Check the presence of a graphicOverview thumbnail as it improves greatly the search exper</w:t>
      </w:r>
      <w:r>
        <w:t>ience when looking at search results.</w:t>
      </w:r>
    </w:p>
    <w:p w14:paraId="00000043" w14:textId="77777777" w:rsidR="000C6ED1" w:rsidRDefault="000C6ED1"/>
    <w:p w14:paraId="00000044" w14:textId="77777777" w:rsidR="000C6ED1" w:rsidRDefault="001C2E2B">
      <w:pPr>
        <w:pStyle w:val="Heading3"/>
        <w:numPr>
          <w:ilvl w:val="0"/>
          <w:numId w:val="12"/>
        </w:numPr>
      </w:pPr>
      <w:bookmarkStart w:id="15" w:name="_jk4pbs8dkrcf" w:colFirst="0" w:colLast="0"/>
      <w:bookmarkEnd w:id="15"/>
      <w:r>
        <w:t>Deadlinks</w:t>
      </w:r>
    </w:p>
    <w:p w14:paraId="00000045" w14:textId="77777777" w:rsidR="000C6ED1" w:rsidRDefault="001C2E2B">
      <w:r>
        <w:t>Detection of dealinks contributing to the overall quality score</w:t>
      </w:r>
    </w:p>
    <w:p w14:paraId="00000046" w14:textId="77777777" w:rsidR="000C6ED1" w:rsidRDefault="000C6ED1"/>
    <w:p w14:paraId="00000047" w14:textId="77777777" w:rsidR="000C6ED1" w:rsidRDefault="001C2E2B">
      <w:pPr>
        <w:pStyle w:val="Heading3"/>
        <w:numPr>
          <w:ilvl w:val="0"/>
          <w:numId w:val="8"/>
        </w:numPr>
      </w:pPr>
      <w:bookmarkStart w:id="16" w:name="_fez29qn29k6w" w:colFirst="0" w:colLast="0"/>
      <w:bookmarkEnd w:id="16"/>
      <w:r>
        <w:t>Data Policy Possible combination</w:t>
      </w:r>
    </w:p>
    <w:p w14:paraId="00000048" w14:textId="77777777" w:rsidR="000C6ED1" w:rsidRDefault="000C6ED1"/>
    <w:p w14:paraId="00000049" w14:textId="77777777" w:rsidR="000C6ED1" w:rsidRDefault="001C2E2B">
      <w:r>
        <w:t>Check that the data policy information is following the guidance. A set of available combination is possible and should be enforced.</w:t>
      </w:r>
    </w:p>
    <w:sectPr w:rsidR="000C6ED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Guillaume Aubert" w:date="2019-05-16T12:41:00Z" w:initials="">
    <w:p w14:paraId="0000004A" w14:textId="77777777" w:rsidR="000C6ED1" w:rsidRDefault="001C2E2B">
      <w:pPr>
        <w:widowControl w:val="0"/>
        <w:pBdr>
          <w:top w:val="nil"/>
          <w:left w:val="nil"/>
          <w:bottom w:val="nil"/>
          <w:right w:val="nil"/>
          <w:between w:val="nil"/>
        </w:pBdr>
        <w:spacing w:line="240" w:lineRule="auto"/>
        <w:rPr>
          <w:color w:val="000000"/>
        </w:rPr>
      </w:pPr>
      <w:r>
        <w:rPr>
          <w:color w:val="000000"/>
        </w:rPr>
        <w:t>Add WMCP guidance link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768E3"/>
    <w:multiLevelType w:val="multilevel"/>
    <w:tmpl w:val="1CD21E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F8184F"/>
    <w:multiLevelType w:val="multilevel"/>
    <w:tmpl w:val="7F3EF740"/>
    <w:lvl w:ilvl="0">
      <w:start w:val="10"/>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50381D"/>
    <w:multiLevelType w:val="multilevel"/>
    <w:tmpl w:val="C4BC1B26"/>
    <w:lvl w:ilvl="0">
      <w:start w:val="6"/>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A45303"/>
    <w:multiLevelType w:val="multilevel"/>
    <w:tmpl w:val="A9549312"/>
    <w:lvl w:ilvl="0">
      <w:start w:val="1"/>
      <w:numFmt w:val="bullet"/>
      <w:lvlText w:val="●"/>
      <w:lvlJc w:val="left"/>
      <w:pPr>
        <w:ind w:left="720" w:hanging="360"/>
      </w:pPr>
      <w:rPr>
        <w:rFonts w:ascii="Arial" w:eastAsia="Arial" w:hAnsi="Arial" w:cs="Arial"/>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4A6093"/>
    <w:multiLevelType w:val="multilevel"/>
    <w:tmpl w:val="5C709D52"/>
    <w:lvl w:ilvl="0">
      <w:start w:val="7"/>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E5135A"/>
    <w:multiLevelType w:val="multilevel"/>
    <w:tmpl w:val="0E74D1EC"/>
    <w:lvl w:ilvl="0">
      <w:start w:val="8"/>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E9412D"/>
    <w:multiLevelType w:val="multilevel"/>
    <w:tmpl w:val="41EC7E6C"/>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512151"/>
    <w:multiLevelType w:val="multilevel"/>
    <w:tmpl w:val="A5A4F8DA"/>
    <w:lvl w:ilvl="0">
      <w:start w:val="5"/>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8965EC"/>
    <w:multiLevelType w:val="multilevel"/>
    <w:tmpl w:val="B81A5822"/>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B75BDA"/>
    <w:multiLevelType w:val="multilevel"/>
    <w:tmpl w:val="13F879A8"/>
    <w:lvl w:ilvl="0">
      <w:start w:val="9"/>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E31F5C"/>
    <w:multiLevelType w:val="multilevel"/>
    <w:tmpl w:val="6A4A01B8"/>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0C6BA5"/>
    <w:multiLevelType w:val="multilevel"/>
    <w:tmpl w:val="F006D012"/>
    <w:lvl w:ilvl="0">
      <w:start w:val="1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0"/>
  </w:num>
  <w:num w:numId="3">
    <w:abstractNumId w:val="2"/>
  </w:num>
  <w:num w:numId="4">
    <w:abstractNumId w:val="9"/>
  </w:num>
  <w:num w:numId="5">
    <w:abstractNumId w:val="6"/>
  </w:num>
  <w:num w:numId="6">
    <w:abstractNumId w:val="3"/>
  </w:num>
  <w:num w:numId="7">
    <w:abstractNumId w:val="5"/>
  </w:num>
  <w:num w:numId="8">
    <w:abstractNumId w:val="11"/>
  </w:num>
  <w:num w:numId="9">
    <w:abstractNumId w:val="8"/>
  </w:num>
  <w:num w:numId="10">
    <w:abstractNumId w:val="4"/>
  </w:num>
  <w:num w:numId="11">
    <w:abstractNumId w:val="7"/>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llaume Aubert">
    <w15:presenceInfo w15:providerId="AD" w15:userId="S-1-5-21-993398506-3102826466-2400345913-8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D1"/>
    <w:rsid w:val="000C6ED1"/>
    <w:rsid w:val="001C2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D20D2-AEE8-43CE-A974-C365BD66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2E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E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scar.wmo.int/surface//index.html"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github.com/wmo-im/wmcp/issues/2"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3822</Characters>
  <Application>Microsoft Office Word</Application>
  <DocSecurity>0</DocSecurity>
  <Lines>31</Lines>
  <Paragraphs>8</Paragraphs>
  <ScaleCrop>false</ScaleCrop>
  <Company>EUMETSAT</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Guillaume Aubert</cp:lastModifiedBy>
  <cp:revision>2</cp:revision>
  <dcterms:created xsi:type="dcterms:W3CDTF">2019-05-20T06:55:00Z</dcterms:created>
  <dcterms:modified xsi:type="dcterms:W3CDTF">2019-05-20T06:56:00Z</dcterms:modified>
</cp:coreProperties>
</file>